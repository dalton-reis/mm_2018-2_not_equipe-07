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934C" w14:textId="3212A0BC" w:rsidR="00FD2E20" w:rsidRDefault="4EAC32C7" w:rsidP="4EAC32C7">
      <w:pPr>
        <w:spacing w:before="82" w:line="362" w:lineRule="auto"/>
        <w:ind w:right="104"/>
        <w:jc w:val="center"/>
        <w:rPr>
          <w:b/>
          <w:bCs/>
          <w:sz w:val="28"/>
          <w:szCs w:val="28"/>
          <w:lang w:val="pt-BR"/>
        </w:rPr>
      </w:pPr>
      <w:r w:rsidRPr="4EAC32C7">
        <w:rPr>
          <w:b/>
          <w:bCs/>
          <w:sz w:val="28"/>
          <w:szCs w:val="28"/>
          <w:lang w:val="pt-BR"/>
        </w:rPr>
        <w:t xml:space="preserve"> O MUNDO DOS INSETOS: uma aventura repleta de desafios e conhecimentos.</w:t>
      </w:r>
    </w:p>
    <w:p w14:paraId="5BC65CD6" w14:textId="76B84F24" w:rsidR="530AFD6E" w:rsidRDefault="4E8D15B0" w:rsidP="4E8D15B0">
      <w:pPr>
        <w:pStyle w:val="Corpodetexto"/>
        <w:ind w:firstLine="0"/>
        <w:jc w:val="center"/>
        <w:rPr>
          <w:b/>
          <w:bCs/>
          <w:sz w:val="28"/>
          <w:szCs w:val="28"/>
          <w:lang w:val="pt-BR"/>
        </w:rPr>
      </w:pPr>
      <w:r w:rsidRPr="4E8D15B0">
        <w:rPr>
          <w:lang w:val="pt-BR"/>
        </w:rPr>
        <w:t xml:space="preserve"> </w:t>
      </w:r>
    </w:p>
    <w:p w14:paraId="2D68116F" w14:textId="453FAB8B" w:rsidR="530AFD6E" w:rsidRDefault="4E8D15B0" w:rsidP="4E8D15B0">
      <w:pPr>
        <w:pStyle w:val="Corpodetexto"/>
        <w:jc w:val="center"/>
        <w:rPr>
          <w:lang w:val="pt-BR"/>
        </w:rPr>
      </w:pPr>
      <w:r w:rsidRPr="4E8D15B0">
        <w:rPr>
          <w:b/>
          <w:bCs/>
          <w:lang w:val="pt-BR"/>
        </w:rPr>
        <w:t xml:space="preserve">Equipe: </w:t>
      </w:r>
      <w:r w:rsidRPr="4E8D15B0">
        <w:rPr>
          <w:lang w:val="pt-BR"/>
        </w:rPr>
        <w:t xml:space="preserve">Amanda Klug, Bianca dos Santos, Eduardo </w:t>
      </w:r>
      <w:proofErr w:type="spellStart"/>
      <w:r w:rsidRPr="4E8D15B0">
        <w:rPr>
          <w:lang w:val="pt-BR"/>
        </w:rPr>
        <w:t>Ott</w:t>
      </w:r>
      <w:proofErr w:type="spellEnd"/>
      <w:r w:rsidRPr="4E8D15B0">
        <w:rPr>
          <w:lang w:val="pt-BR"/>
        </w:rPr>
        <w:t>, Everson Schneider,</w:t>
      </w:r>
      <w:ins w:id="0" w:author="Kathlen Maiara Gaulke Bonin" w:date="2018-11-14T15:03:00Z">
        <w:r w:rsidR="7661F766" w:rsidRPr="4E8D15B0">
          <w:rPr>
            <w:lang w:val="pt-BR"/>
          </w:rPr>
          <w:t xml:space="preserve"> </w:t>
        </w:r>
      </w:ins>
      <w:r w:rsidRPr="4E8D15B0">
        <w:rPr>
          <w:lang w:val="pt-BR"/>
        </w:rPr>
        <w:t xml:space="preserve">Francisca Xavier, </w:t>
      </w:r>
      <w:proofErr w:type="spellStart"/>
      <w:r w:rsidRPr="4E8D15B0">
        <w:rPr>
          <w:lang w:val="pt-BR"/>
        </w:rPr>
        <w:t>Kathlen</w:t>
      </w:r>
      <w:proofErr w:type="spellEnd"/>
      <w:r w:rsidRPr="4E8D15B0">
        <w:rPr>
          <w:lang w:val="pt-BR"/>
        </w:rPr>
        <w:t xml:space="preserve"> </w:t>
      </w:r>
      <w:proofErr w:type="spellStart"/>
      <w:r w:rsidRPr="4E8D15B0">
        <w:rPr>
          <w:lang w:val="pt-BR"/>
        </w:rPr>
        <w:t>Bonin</w:t>
      </w:r>
      <w:proofErr w:type="spellEnd"/>
      <w:r w:rsidRPr="4E8D15B0">
        <w:rPr>
          <w:lang w:val="pt-BR"/>
        </w:rPr>
        <w:t xml:space="preserve">, Larissa </w:t>
      </w:r>
      <w:proofErr w:type="spellStart"/>
      <w:r w:rsidRPr="4E8D15B0">
        <w:rPr>
          <w:lang w:val="pt-BR"/>
        </w:rPr>
        <w:t>Hafemann</w:t>
      </w:r>
      <w:proofErr w:type="spellEnd"/>
      <w:r w:rsidRPr="4E8D15B0">
        <w:rPr>
          <w:lang w:val="pt-BR"/>
        </w:rPr>
        <w:t xml:space="preserve">, Sabrina de Mello, </w:t>
      </w:r>
    </w:p>
    <w:p w14:paraId="00951CB5" w14:textId="4BC0FB51" w:rsidR="530AFD6E" w:rsidRDefault="4E8D15B0" w:rsidP="4E8D15B0">
      <w:pPr>
        <w:pStyle w:val="Corpodetexto"/>
        <w:ind w:firstLine="0"/>
        <w:jc w:val="center"/>
        <w:rPr>
          <w:b/>
          <w:bCs/>
          <w:sz w:val="28"/>
          <w:szCs w:val="28"/>
          <w:lang w:val="pt-BR"/>
        </w:rPr>
      </w:pPr>
      <w:r w:rsidRPr="4E8D15B0">
        <w:rPr>
          <w:lang w:val="pt-BR"/>
        </w:rPr>
        <w:t xml:space="preserve"> e Sarah </w:t>
      </w:r>
      <w:proofErr w:type="spellStart"/>
      <w:r w:rsidRPr="4E8D15B0">
        <w:rPr>
          <w:lang w:val="pt-BR"/>
        </w:rPr>
        <w:t>Samulewski</w:t>
      </w:r>
      <w:proofErr w:type="spellEnd"/>
      <w:r w:rsidRPr="4E8D15B0">
        <w:rPr>
          <w:lang w:val="pt-BR"/>
        </w:rPr>
        <w:t>.</w:t>
      </w:r>
    </w:p>
    <w:p w14:paraId="79BD934E" w14:textId="77777777" w:rsidR="00FD2E20" w:rsidRPr="0070096F" w:rsidRDefault="00FD2E20" w:rsidP="4E8D15B0">
      <w:pPr>
        <w:pStyle w:val="Corpodetexto"/>
        <w:jc w:val="left"/>
        <w:rPr>
          <w:lang w:val="pt-BR"/>
        </w:rPr>
      </w:pPr>
    </w:p>
    <w:p w14:paraId="5B3A4F26" w14:textId="35874FDC" w:rsidR="530AFD6E" w:rsidRDefault="4EAC32C7" w:rsidP="00F4597C">
      <w:pPr>
        <w:pStyle w:val="Ttulo1"/>
      </w:pPr>
      <w:r>
        <w:t>INTRODUÇÃO</w:t>
      </w:r>
    </w:p>
    <w:p w14:paraId="6B6189E1" w14:textId="60CEA7FA" w:rsidR="530AFD6E" w:rsidDel="17F3AEF5" w:rsidRDefault="73A2736C">
      <w:pPr>
        <w:pStyle w:val="Corpodetexto"/>
        <w:ind w:firstLine="720"/>
        <w:rPr>
          <w:lang w:val="pt-BR"/>
          <w:rPrChange w:id="1" w:author="Kathlen Maiara Gaulke Bonin" w:date="2018-12-16T03:03:00Z">
            <w:rPr/>
          </w:rPrChange>
        </w:rPr>
        <w:pPrChange w:id="2" w:author="Kathlen Maiara Gaulke Bonin" w:date="2018-12-16T03:03:00Z">
          <w:pPr>
            <w:pStyle w:val="Corpodetexto"/>
          </w:pPr>
        </w:pPrChange>
      </w:pPr>
      <w:ins w:id="3" w:author="Kathlen Maiara Gaulke Bonin" w:date="2018-11-25T07:33:00Z">
        <w:r w:rsidRPr="73A2736C">
          <w:rPr>
            <w:lang w:val="pt-BR"/>
          </w:rPr>
          <w:t xml:space="preserve">Nota-se uma grande curiosidade por parte das crianças em conhecer a respeito dos insetos, suas funções e características. Estudar os insetos pode ser algo muito interessante e </w:t>
        </w:r>
      </w:ins>
      <w:ins w:id="4" w:author="Kathlen Maiara Gaulke Bonin" w:date="2018-11-25T07:35:00Z">
        <w:r w:rsidRPr="73A2736C">
          <w:rPr>
            <w:lang w:val="pt-BR"/>
          </w:rPr>
          <w:t>prazeroso pois</w:t>
        </w:r>
      </w:ins>
      <w:ins w:id="5" w:author="Kathlen Maiara Gaulke Bonin" w:date="2018-11-25T07:34:00Z">
        <w:r w:rsidR="6458A821" w:rsidRPr="73A2736C">
          <w:rPr>
            <w:lang w:val="pt-BR"/>
          </w:rPr>
          <w:t xml:space="preserve"> é um </w:t>
        </w:r>
        <w:r w:rsidR="272A17C2" w:rsidRPr="73A2736C">
          <w:rPr>
            <w:lang w:val="pt-BR"/>
          </w:rPr>
          <w:t xml:space="preserve">mundo </w:t>
        </w:r>
      </w:ins>
      <w:ins w:id="6" w:author="Kathlen Maiara Gaulke Bonin" w:date="2018-11-25T07:33:00Z">
        <w:r w:rsidRPr="73A2736C">
          <w:rPr>
            <w:lang w:val="pt-BR"/>
          </w:rPr>
          <w:t>cheio de novas descobertas</w:t>
        </w:r>
      </w:ins>
      <w:ins w:id="7" w:author="Kathlen Maiara Gaulke Bonin" w:date="2018-11-25T07:35:00Z">
        <w:r w:rsidR="050900E8" w:rsidRPr="73A2736C">
          <w:rPr>
            <w:lang w:val="pt-BR"/>
          </w:rPr>
          <w:t>, s</w:t>
        </w:r>
      </w:ins>
      <w:ins w:id="8" w:author="Kathlen Maiara Gaulke Bonin" w:date="2018-11-25T07:33:00Z">
        <w:r w:rsidRPr="73A2736C">
          <w:rPr>
            <w:lang w:val="pt-BR"/>
          </w:rPr>
          <w:t>ão informações que deixam as crianças fascinadas e que as fazem terem um olhar mais sensível e cuidadoso com o meio em que vivemos</w:t>
        </w:r>
      </w:ins>
      <w:ins w:id="9" w:author="Kathlen Maiara Gaulke Bonin" w:date="2018-11-25T07:35:00Z">
        <w:r w:rsidR="426E47E0" w:rsidRPr="73A2736C">
          <w:rPr>
            <w:lang w:val="pt-BR"/>
          </w:rPr>
          <w:t xml:space="preserve">. Se a ciência </w:t>
        </w:r>
      </w:ins>
      <w:ins w:id="10" w:author="Kathlen Maiara Gaulke Bonin" w:date="2018-11-25T07:38:00Z">
        <w:r w:rsidR="20323006" w:rsidRPr="73A2736C">
          <w:rPr>
            <w:lang w:val="pt-BR"/>
          </w:rPr>
          <w:t>fosse in</w:t>
        </w:r>
        <w:r w:rsidR="0C9757A9" w:rsidRPr="73A2736C">
          <w:rPr>
            <w:lang w:val="pt-BR"/>
          </w:rPr>
          <w:t>s</w:t>
        </w:r>
        <w:r w:rsidR="20323006" w:rsidRPr="73A2736C">
          <w:rPr>
            <w:lang w:val="pt-BR"/>
          </w:rPr>
          <w:t>tiga</w:t>
        </w:r>
        <w:r w:rsidR="0C9757A9" w:rsidRPr="73A2736C">
          <w:rPr>
            <w:lang w:val="pt-BR"/>
          </w:rPr>
          <w:t xml:space="preserve">da e </w:t>
        </w:r>
        <w:r w:rsidR="20323006" w:rsidRPr="73A2736C">
          <w:rPr>
            <w:lang w:val="pt-BR"/>
          </w:rPr>
          <w:t>trabalhada</w:t>
        </w:r>
      </w:ins>
      <w:ins w:id="11" w:author="Kathlen Maiara Gaulke Bonin" w:date="2018-11-25T07:36:00Z">
        <w:r w:rsidR="1A475EF5" w:rsidRPr="73A2736C">
          <w:rPr>
            <w:lang w:val="pt-BR"/>
          </w:rPr>
          <w:t xml:space="preserve"> em </w:t>
        </w:r>
      </w:ins>
      <w:ins w:id="12" w:author="Kathlen Maiara Gaulke Bonin" w:date="2018-11-25T07:39:00Z">
        <w:r w:rsidR="0C9757A9" w:rsidRPr="73A2736C">
          <w:rPr>
            <w:lang w:val="pt-BR"/>
          </w:rPr>
          <w:t>todos os</w:t>
        </w:r>
      </w:ins>
      <w:ins w:id="13" w:author="Kathlen Maiara Gaulke Bonin" w:date="2018-11-25T07:36:00Z">
        <w:r w:rsidR="51D841D4" w:rsidRPr="73A2736C">
          <w:rPr>
            <w:lang w:val="pt-BR"/>
          </w:rPr>
          <w:t xml:space="preserve"> anos </w:t>
        </w:r>
      </w:ins>
      <w:ins w:id="14" w:author="Kathlen Maiara Gaulke Bonin" w:date="2018-11-25T07:38:00Z">
        <w:r w:rsidR="0C9757A9" w:rsidRPr="73A2736C">
          <w:rPr>
            <w:lang w:val="pt-BR"/>
          </w:rPr>
          <w:t>d</w:t>
        </w:r>
      </w:ins>
      <w:ins w:id="15" w:author="Kathlen Maiara Gaulke Bonin" w:date="2018-11-25T07:36:00Z">
        <w:r w:rsidR="51D841D4" w:rsidRPr="73A2736C">
          <w:rPr>
            <w:lang w:val="pt-BR"/>
          </w:rPr>
          <w:t>as crianças</w:t>
        </w:r>
      </w:ins>
      <w:ins w:id="16" w:author="Kathlen Maiara Gaulke Bonin" w:date="2018-11-25T07:39:00Z">
        <w:r w:rsidR="3F67A794" w:rsidRPr="73A2736C">
          <w:rPr>
            <w:lang w:val="pt-BR"/>
          </w:rPr>
          <w:t>,</w:t>
        </w:r>
      </w:ins>
      <w:ins w:id="17" w:author="Kathlen Maiara Gaulke Bonin" w:date="2018-11-25T07:36:00Z">
        <w:r w:rsidR="51D841D4" w:rsidRPr="73A2736C">
          <w:rPr>
            <w:lang w:val="pt-BR"/>
          </w:rPr>
          <w:t xml:space="preserve"> </w:t>
        </w:r>
      </w:ins>
      <w:ins w:id="18" w:author="Kathlen Maiara Gaulke Bonin" w:date="2018-11-25T07:39:00Z">
        <w:r w:rsidR="3F67A794" w:rsidRPr="73A2736C">
          <w:rPr>
            <w:lang w:val="pt-BR"/>
          </w:rPr>
          <w:t xml:space="preserve">elas </w:t>
        </w:r>
      </w:ins>
      <w:ins w:id="19" w:author="Kathlen Maiara Gaulke Bonin" w:date="2018-11-25T07:36:00Z">
        <w:r w:rsidR="51D841D4" w:rsidRPr="73A2736C">
          <w:rPr>
            <w:lang w:val="pt-BR"/>
          </w:rPr>
          <w:t>deixariam de ter</w:t>
        </w:r>
      </w:ins>
      <w:ins w:id="20" w:author="Kathlen Maiara Gaulke Bonin" w:date="2018-11-25T07:33:00Z">
        <w:r w:rsidRPr="73A2736C">
          <w:rPr>
            <w:lang w:val="pt-BR"/>
          </w:rPr>
          <w:t xml:space="preserve"> medo de certos insetos, pois conheceriam melhor sobr</w:t>
        </w:r>
      </w:ins>
      <w:ins w:id="21" w:author="Kathlen Maiara Gaulke Bonin" w:date="2018-11-25T07:37:00Z">
        <w:r w:rsidR="1181B231" w:rsidRPr="73A2736C">
          <w:rPr>
            <w:lang w:val="pt-BR"/>
          </w:rPr>
          <w:t>e</w:t>
        </w:r>
        <w:r w:rsidR="67DBA6CA" w:rsidRPr="73A2736C">
          <w:rPr>
            <w:lang w:val="pt-BR"/>
          </w:rPr>
          <w:t xml:space="preserve"> eles, as suas caracter</w:t>
        </w:r>
        <w:r w:rsidR="1181B231" w:rsidRPr="73A2736C">
          <w:rPr>
            <w:lang w:val="pt-BR"/>
          </w:rPr>
          <w:t>í</w:t>
        </w:r>
        <w:r w:rsidR="67DBA6CA" w:rsidRPr="73A2736C">
          <w:rPr>
            <w:lang w:val="pt-BR"/>
          </w:rPr>
          <w:t>sticas, modo de locomoção, habitat</w:t>
        </w:r>
        <w:r w:rsidR="1181B231" w:rsidRPr="73A2736C">
          <w:rPr>
            <w:lang w:val="pt-BR"/>
          </w:rPr>
          <w:t xml:space="preserve">, reprodução, alimentação </w:t>
        </w:r>
      </w:ins>
      <w:ins w:id="22" w:author="Kathlen Maiara Gaulke Bonin" w:date="2018-11-25T07:39:00Z">
        <w:r w:rsidR="3F67A794" w:rsidRPr="73A2736C">
          <w:rPr>
            <w:lang w:val="pt-BR"/>
          </w:rPr>
          <w:t>e suas funç</w:t>
        </w:r>
        <w:r w:rsidR="148463E7" w:rsidRPr="73A2736C">
          <w:rPr>
            <w:lang w:val="pt-BR"/>
          </w:rPr>
          <w:t>ões</w:t>
        </w:r>
      </w:ins>
      <w:ins w:id="23" w:author="Kathlen Maiara Gaulke Bonin" w:date="2018-11-25T07:47:00Z">
        <w:r w:rsidR="0258410B" w:rsidRPr="73A2736C">
          <w:rPr>
            <w:lang w:val="pt-BR"/>
          </w:rPr>
          <w:t xml:space="preserve"> importantes na natureza.</w:t>
        </w:r>
      </w:ins>
    </w:p>
    <w:p w14:paraId="3374FDD6" w14:textId="12F08226" w:rsidR="530AFD6E" w:rsidDel="17F3AEF5" w:rsidRDefault="63057320" w:rsidP="73A2736C">
      <w:pPr>
        <w:pStyle w:val="Corpodetexto"/>
        <w:rPr>
          <w:del w:id="24" w:author="Kathlen Maiara Gaulke Bonin" w:date="2018-11-25T07:33:00Z"/>
          <w:lang w:val="pt-BR"/>
        </w:rPr>
      </w:pPr>
      <w:ins w:id="25" w:author="Kathlen Maiara Gaulke Bonin" w:date="2018-11-25T07:48:00Z">
        <w:r w:rsidRPr="73A2736C">
          <w:rPr>
            <w:lang w:val="pt-BR"/>
          </w:rPr>
          <w:t>A</w:t>
        </w:r>
      </w:ins>
      <w:ins w:id="26" w:author="Kathlen Maiara Gaulke Bonin" w:date="2018-11-25T07:40:00Z">
        <w:r w:rsidR="3EC0319E" w:rsidRPr="73A2736C">
          <w:rPr>
            <w:lang w:val="pt-BR"/>
          </w:rPr>
          <w:t>s vezes a ciência</w:t>
        </w:r>
        <w:r w:rsidR="1577A74F" w:rsidRPr="73A2736C">
          <w:rPr>
            <w:lang w:val="pt-BR"/>
          </w:rPr>
          <w:t xml:space="preserve"> </w:t>
        </w:r>
      </w:ins>
      <w:ins w:id="27" w:author="Mauricio Capobianco Lopes" w:date="2018-11-06T16:32:00Z">
        <w:del w:id="28" w:author="Kathlen Maiara Gaulke Bonin" w:date="2018-11-25T07:33:00Z">
          <w:r w:rsidR="00F135AC" w:rsidDel="17F3AEF5">
            <w:rPr>
              <w:lang w:val="pt-BR"/>
            </w:rPr>
            <w:delText>à</w:delText>
          </w:r>
        </w:del>
      </w:ins>
      <w:del w:id="29" w:author="Mauricio Capobianco Lopes" w:date="2018-11-06T16:32:00Z">
        <w:r w:rsidR="73A2736C" w:rsidRPr="73A2736C" w:rsidDel="00F135AC">
          <w:rPr>
            <w:lang w:val="pt-BR"/>
          </w:rPr>
          <w:delText>a</w:delText>
        </w:r>
      </w:del>
      <w:del w:id="30" w:author="Kathlen Maiara Gaulke Bonin" w:date="2018-11-25T07:33:00Z">
        <w:r w:rsidR="73A2736C" w:rsidRPr="73A2736C" w:rsidDel="17F3AEF5">
          <w:rPr>
            <w:lang w:val="pt-BR"/>
          </w:rPr>
          <w:delText xml:space="preserve"> natureza surgem vários questionamentos e curiosidades sobre estes seres vivos. </w:delText>
        </w:r>
      </w:del>
      <w:del w:id="31" w:author="Kathlen Maiara Gaulke Bonin" w:date="2018-11-25T07:32:00Z">
        <w:r w:rsidR="73A2736C" w:rsidRPr="73A2736C" w:rsidDel="44BBC16B">
          <w:rPr>
            <w:color w:val="000000" w:themeColor="text1"/>
            <w:lang w:val="pt-BR"/>
          </w:rPr>
          <w:delText>Segundo Espinosa</w:delText>
        </w:r>
        <w:r w:rsidR="73A2736C" w:rsidRPr="73A2736C" w:rsidDel="44BBC16B">
          <w:rPr>
            <w:lang w:val="pt-BR"/>
          </w:rPr>
          <w:delText xml:space="preserve"> (1983 apud TIRIBA, 2010, p.7) “As crianças declaram sua preferência pelos espaços abertos, em contato com a natureza, porque são modos de expressão desta mesma natureza”</w:delText>
        </w:r>
      </w:del>
      <w:ins w:id="32" w:author="Mauricio Capobianco Lopes" w:date="2018-11-06T16:32:00Z">
        <w:del w:id="33" w:author="Kathlen Maiara Gaulke Bonin" w:date="2018-11-25T07:32:00Z">
          <w:r w:rsidR="00F135AC" w:rsidDel="44BBC16B">
            <w:rPr>
              <w:lang w:val="pt-BR"/>
            </w:rPr>
            <w:delText>.</w:delText>
          </w:r>
        </w:del>
      </w:ins>
      <w:del w:id="34" w:author="Kathlen Maiara Gaulke Bonin" w:date="2018-11-25T07:32:00Z">
        <w:r w:rsidR="73A2736C" w:rsidRPr="73A2736C" w:rsidDel="44BBC16B">
          <w:rPr>
            <w:lang w:val="pt-BR"/>
          </w:rPr>
          <w:delText xml:space="preserve"> </w:delText>
        </w:r>
      </w:del>
    </w:p>
    <w:p w14:paraId="6C2C73B1" w14:textId="79A88CE7" w:rsidR="530AFD6E" w:rsidDel="40684F40" w:rsidRDefault="5A7E1E45">
      <w:pPr>
        <w:pStyle w:val="Corpodetexto"/>
        <w:rPr>
          <w:del w:id="35" w:author="Kathlen Maiara Gaulke Bonin" w:date="2018-11-25T07:50:00Z"/>
          <w:lang w:val="pt-BR"/>
          <w:rPrChange w:id="36" w:author="Kathlen Maiara Gaulke Bonin" w:date="2018-11-25T07:50:00Z">
            <w:rPr>
              <w:del w:id="37" w:author="Kathlen Maiara Gaulke Bonin" w:date="2018-11-25T07:50:00Z"/>
            </w:rPr>
          </w:rPrChange>
        </w:rPr>
      </w:pPr>
      <w:del w:id="38" w:author="Kathlen Maiara Gaulke Bonin" w:date="2018-11-25T07:33:00Z">
        <w:r w:rsidRPr="5A7E1E45" w:rsidDel="17F3AEF5">
          <w:rPr>
            <w:lang w:val="pt-BR"/>
          </w:rPr>
          <w:delText xml:space="preserve">Estudar os insetos pode ser algo muito interessante e prazeroso para as crianças pois ele é cheio de novas descobertas a todo o momento, são informações que deixam as crianças fascinadas e que as fazem terem um olhar mais sensível e cuidadoso com o meio em que vivemos, deixando de terem medo de certos insetos, pois conheceriam melhor sobre o mesmo e sua função no </w:delText>
        </w:r>
      </w:del>
      <w:del w:id="39" w:author="Kathlen Maiara Gaulke Bonin" w:date="2018-11-25T07:38:00Z">
        <w:r w:rsidRPr="5A7E1E45" w:rsidDel="20323006">
          <w:rPr>
            <w:lang w:val="pt-BR"/>
          </w:rPr>
          <w:delText>meio</w:delText>
        </w:r>
      </w:del>
      <w:ins w:id="40" w:author="Kathlen Maiara Gaulke Bonin" w:date="2018-11-25T07:38:00Z">
        <w:r w:rsidR="167D5B60" w:rsidRPr="5A7E1E45">
          <w:rPr>
            <w:lang w:val="pt-BR"/>
          </w:rPr>
          <w:t xml:space="preserve">não é </w:t>
        </w:r>
      </w:ins>
      <w:ins w:id="41" w:author="Kathlen Maiara Gaulke Bonin" w:date="2018-11-25T07:42:00Z">
        <w:r w:rsidR="1577A74F" w:rsidRPr="5A7E1E45">
          <w:rPr>
            <w:lang w:val="pt-BR"/>
          </w:rPr>
          <w:t>apresentada d</w:t>
        </w:r>
        <w:r w:rsidR="1447EEB3" w:rsidRPr="5A7E1E45">
          <w:rPr>
            <w:lang w:val="pt-BR"/>
          </w:rPr>
          <w:t>e</w:t>
        </w:r>
      </w:ins>
      <w:ins w:id="42" w:author="Kathlen Maiara Gaulke Bonin" w:date="2018-11-25T07:40:00Z">
        <w:r w:rsidR="1577A74F" w:rsidRPr="5A7E1E45">
          <w:rPr>
            <w:lang w:val="pt-BR"/>
          </w:rPr>
          <w:t xml:space="preserve"> </w:t>
        </w:r>
      </w:ins>
      <w:ins w:id="43" w:author="Kathlen Maiara Gaulke Bonin" w:date="2018-11-25T07:38:00Z">
        <w:r w:rsidR="167D5B60" w:rsidRPr="5A7E1E45">
          <w:rPr>
            <w:lang w:val="pt-BR"/>
          </w:rPr>
          <w:t>forma prazerosa,</w:t>
        </w:r>
      </w:ins>
      <w:ins w:id="44" w:author="Kathlen Maiara Gaulke Bonin" w:date="2018-11-25T07:41:00Z">
        <w:r w:rsidR="2DBE6A3D" w:rsidRPr="5A7E1E45">
          <w:rPr>
            <w:lang w:val="pt-BR"/>
          </w:rPr>
          <w:t xml:space="preserve"> lúdica e com recursos tecnológicos</w:t>
        </w:r>
      </w:ins>
      <w:ins w:id="45" w:author="Kathlen Maiara Gaulke Bonin" w:date="2018-11-25T07:42:00Z">
        <w:r w:rsidR="1447EEB3" w:rsidRPr="5A7E1E45">
          <w:rPr>
            <w:lang w:val="pt-BR"/>
          </w:rPr>
          <w:t>.</w:t>
        </w:r>
      </w:ins>
      <w:ins w:id="46" w:author="Kathlen Maiara Gaulke Bonin" w:date="2018-11-25T07:41:00Z">
        <w:r w:rsidR="027FAFE2" w:rsidRPr="5A7E1E45">
          <w:rPr>
            <w:lang w:val="pt-BR"/>
          </w:rPr>
          <w:t xml:space="preserve"> </w:t>
        </w:r>
      </w:ins>
      <w:ins w:id="47" w:author="Kathlen Maiara Gaulke Bonin" w:date="2018-11-25T07:48:00Z">
        <w:r w:rsidR="2F9D9DF6" w:rsidRPr="5A7E1E45">
          <w:rPr>
            <w:lang w:val="pt-BR"/>
          </w:rPr>
          <w:t>N</w:t>
        </w:r>
      </w:ins>
      <w:ins w:id="48" w:author="Kathlen Maiara Gaulke Bonin" w:date="2018-11-25T07:42:00Z">
        <w:r w:rsidR="1447EEB3" w:rsidRPr="5A7E1E45">
          <w:rPr>
            <w:lang w:val="pt-BR"/>
          </w:rPr>
          <w:t>est</w:t>
        </w:r>
        <w:r w:rsidR="16749D5E" w:rsidRPr="5A7E1E45">
          <w:rPr>
            <w:lang w:val="pt-BR"/>
          </w:rPr>
          <w:t>e lugar são utilizados</w:t>
        </w:r>
        <w:commentRangeStart w:id="49"/>
        <w:r w:rsidR="16749D5E" w:rsidRPr="5A7E1E45">
          <w:rPr>
            <w:lang w:val="pt-BR"/>
          </w:rPr>
          <w:t>,</w:t>
        </w:r>
      </w:ins>
      <w:ins w:id="50" w:author="Kathlen Maiara Gaulke Bonin" w:date="2018-11-25T07:43:00Z">
        <w:r w:rsidR="28145A93" w:rsidRPr="5A7E1E45">
          <w:rPr>
            <w:lang w:val="pt-BR"/>
          </w:rPr>
          <w:t xml:space="preserve"> </w:t>
        </w:r>
      </w:ins>
      <w:ins w:id="51" w:author="Kathlen Maiara Gaulke Bonin" w:date="2018-11-25T07:41:00Z">
        <w:r w:rsidR="027FAFE2" w:rsidRPr="5A7E1E45">
          <w:rPr>
            <w:lang w:val="pt-BR"/>
          </w:rPr>
          <w:t>o</w:t>
        </w:r>
      </w:ins>
      <w:ins w:id="52" w:author="Kathlen Maiara Gaulke Bonin" w:date="2018-11-25T07:43:00Z">
        <w:r w:rsidR="28145A93" w:rsidRPr="5A7E1E45">
          <w:rPr>
            <w:lang w:val="pt-BR"/>
          </w:rPr>
          <w:t xml:space="preserve"> </w:t>
        </w:r>
      </w:ins>
      <w:ins w:id="53" w:author="Kathlen Maiara Gaulke Bonin" w:date="2018-11-25T07:44:00Z">
        <w:r w:rsidR="027FAFE2" w:rsidRPr="5A7E1E45">
          <w:rPr>
            <w:lang w:val="pt-BR"/>
          </w:rPr>
          <w:t>quadro</w:t>
        </w:r>
      </w:ins>
      <w:ins w:id="54" w:author="Kathlen Maiara Gaulke Bonin" w:date="2018-12-16T03:02:00Z">
        <w:r w:rsidR="5A50EF2B" w:rsidRPr="5A7E1E45">
          <w:rPr>
            <w:lang w:val="pt-BR"/>
          </w:rPr>
          <w:t xml:space="preserve">, o </w:t>
        </w:r>
      </w:ins>
      <w:ins w:id="55" w:author="Kathlen Maiara Gaulke Bonin" w:date="2018-11-25T07:44:00Z">
        <w:r w:rsidR="027FAFE2" w:rsidRPr="5A7E1E45">
          <w:rPr>
            <w:lang w:val="pt-BR"/>
          </w:rPr>
          <w:t>caderno</w:t>
        </w:r>
      </w:ins>
      <w:ins w:id="56" w:author="Kathlen Maiara Gaulke Bonin" w:date="2018-11-25T07:43:00Z">
        <w:r w:rsidR="28145A93" w:rsidRPr="5A7E1E45">
          <w:rPr>
            <w:lang w:val="pt-BR"/>
          </w:rPr>
          <w:t xml:space="preserve">, </w:t>
        </w:r>
      </w:ins>
      <w:commentRangeEnd w:id="49"/>
      <w:r w:rsidR="0097395A">
        <w:rPr>
          <w:rStyle w:val="Refdecomentrio"/>
        </w:rPr>
        <w:commentReference w:id="49"/>
      </w:r>
      <w:ins w:id="57" w:author="Kathlen Maiara Gaulke Bonin" w:date="2018-11-25T07:43:00Z">
        <w:r w:rsidR="28145A93" w:rsidRPr="5A7E1E45">
          <w:rPr>
            <w:lang w:val="pt-BR"/>
          </w:rPr>
          <w:t>e um monte d</w:t>
        </w:r>
        <w:r w:rsidR="3C17A8BE" w:rsidRPr="5A7E1E45">
          <w:rPr>
            <w:lang w:val="pt-BR"/>
          </w:rPr>
          <w:t xml:space="preserve">e impressões para as crianças </w:t>
        </w:r>
      </w:ins>
      <w:ins w:id="58" w:author="Kathlen Maiara Gaulke Bonin" w:date="2018-11-25T07:44:00Z">
        <w:r w:rsidR="37ACAA5B" w:rsidRPr="5A7E1E45">
          <w:rPr>
            <w:lang w:val="pt-BR"/>
          </w:rPr>
          <w:t>colarem, o que torna a meto</w:t>
        </w:r>
      </w:ins>
      <w:ins w:id="59" w:author="Kathlen Maiara Gaulke Bonin" w:date="2018-11-25T07:46:00Z">
        <w:r w:rsidR="011D63D3" w:rsidRPr="5A7E1E45">
          <w:rPr>
            <w:lang w:val="pt-BR"/>
          </w:rPr>
          <w:t xml:space="preserve">dologia de </w:t>
        </w:r>
      </w:ins>
      <w:ins w:id="60" w:author="Kathlen Maiara Gaulke Bonin" w:date="2018-11-25T07:50:00Z">
        <w:r w:rsidR="011D63D3" w:rsidRPr="5A7E1E45">
          <w:rPr>
            <w:lang w:val="pt-BR"/>
          </w:rPr>
          <w:t>ensino muito</w:t>
        </w:r>
      </w:ins>
      <w:ins w:id="61" w:author="Sarah Maria Samulewski" w:date="2018-11-17T04:00:00Z">
        <w:del w:id="62" w:author="Kathlen Maiara Gaulke Bonin" w:date="2018-11-25T07:38:00Z">
          <w:r w:rsidR="3B475FC1" w:rsidRPr="5A7E1E45" w:rsidDel="20323006">
            <w:rPr>
              <w:lang w:val="pt-BR"/>
            </w:rPr>
            <w:delText>f</w:delText>
          </w:r>
        </w:del>
        <w:del w:id="63" w:author="Kathlen Maiara Gaulke Bonin" w:date="2018-11-25T07:46:00Z">
          <w:r w:rsidR="3B475FC1" w:rsidRPr="5A7E1E45" w:rsidDel="011D63D3">
            <w:rPr>
              <w:lang w:val="pt-BR"/>
            </w:rPr>
            <w:delText>a</w:delText>
          </w:r>
        </w:del>
        <w:del w:id="64" w:author="Kathlen Maiara Gaulke Bonin" w:date="2018-11-25T07:38:00Z">
          <w:r w:rsidR="3B475FC1" w:rsidRPr="5A7E1E45" w:rsidDel="20323006">
            <w:rPr>
              <w:lang w:val="pt-BR"/>
            </w:rPr>
            <w:delText xml:space="preserve">ça </w:delText>
          </w:r>
        </w:del>
      </w:ins>
      <w:del w:id="65" w:author="Sarah Maria Samulewski" w:date="2018-11-17T04:00:00Z">
        <w:r w:rsidRPr="5A7E1E45" w:rsidDel="3B475FC1">
          <w:rPr>
            <w:lang w:val="pt-BR"/>
          </w:rPr>
          <w:delText xml:space="preserve">deixe </w:delText>
        </w:r>
      </w:del>
      <w:ins w:id="66" w:author="Kathlen Maiara Gaulke Bonin" w:date="2018-11-25T07:44:00Z">
        <w:r w:rsidR="60AA6532" w:rsidRPr="5A7E1E45">
          <w:rPr>
            <w:lang w:val="pt-BR"/>
          </w:rPr>
          <w:t xml:space="preserve"> monótona e insignificante, nã</w:t>
        </w:r>
      </w:ins>
      <w:ins w:id="67" w:author="Kathlen Maiara Gaulke Bonin" w:date="2018-11-25T07:45:00Z">
        <w:r w:rsidR="18EE9525" w:rsidRPr="5A7E1E45">
          <w:rPr>
            <w:lang w:val="pt-BR"/>
          </w:rPr>
          <w:t>o deixando</w:t>
        </w:r>
      </w:ins>
      <w:ins w:id="68" w:author="Kathlen Maiara Gaulke Bonin" w:date="2018-11-25T07:44:00Z">
        <w:r w:rsidR="60AA6532" w:rsidRPr="5A7E1E45">
          <w:rPr>
            <w:lang w:val="pt-BR"/>
          </w:rPr>
          <w:t xml:space="preserve"> </w:t>
        </w:r>
      </w:ins>
      <w:ins w:id="69" w:author="Kathlen Maiara Gaulke Bonin" w:date="2018-11-25T07:38:00Z">
        <w:r w:rsidR="167D5B60" w:rsidRPr="5A7E1E45">
          <w:rPr>
            <w:lang w:val="pt-BR"/>
          </w:rPr>
          <w:t>o</w:t>
        </w:r>
      </w:ins>
      <w:ins w:id="70" w:author="Kathlen Maiara Gaulke Bonin" w:date="2018-11-25T07:45:00Z">
        <w:r w:rsidR="18EE9525" w:rsidRPr="5A7E1E45">
          <w:rPr>
            <w:lang w:val="pt-BR"/>
          </w:rPr>
          <w:t xml:space="preserve"> estudante ser o protago</w:t>
        </w:r>
      </w:ins>
      <w:ins w:id="71" w:author="Kathlen Maiara Gaulke Bonin" w:date="2018-11-25T07:38:00Z">
        <w:r w:rsidR="167D5B60" w:rsidRPr="5A7E1E45">
          <w:rPr>
            <w:lang w:val="pt-BR"/>
          </w:rPr>
          <w:t>nista</w:t>
        </w:r>
      </w:ins>
      <w:ins w:id="72" w:author="Kathlen Maiara Gaulke Bonin" w:date="2018-11-25T07:45:00Z">
        <w:r w:rsidR="18EE9525" w:rsidRPr="5A7E1E45">
          <w:rPr>
            <w:lang w:val="pt-BR"/>
          </w:rPr>
          <w:t xml:space="preserve"> </w:t>
        </w:r>
        <w:r w:rsidR="20B2E9B3" w:rsidRPr="5A7E1E45">
          <w:rPr>
            <w:lang w:val="pt-BR"/>
          </w:rPr>
          <w:t xml:space="preserve">de suas vivências e experiências. </w:t>
        </w:r>
      </w:ins>
      <w:ins w:id="73" w:author="Kathlen Maiara Gaulke Bonin" w:date="2018-11-25T07:50:00Z">
        <w:r w:rsidR="40684F40" w:rsidRPr="5A7E1E45">
          <w:rPr>
            <w:lang w:val="pt-BR"/>
          </w:rPr>
          <w:t xml:space="preserve">Se a tecnologia fosse utilizada </w:t>
        </w:r>
      </w:ins>
      <w:ins w:id="74" w:author="Kathlen Maiara Gaulke Bonin" w:date="2018-11-25T07:52:00Z">
        <w:r w:rsidR="75A963D6" w:rsidRPr="5A7E1E45">
          <w:rPr>
            <w:lang w:val="pt-BR"/>
          </w:rPr>
          <w:t>na educação</w:t>
        </w:r>
      </w:ins>
      <w:ins w:id="75" w:author="Kathlen Maiara Gaulke Bonin" w:date="2018-11-25T07:50:00Z">
        <w:r w:rsidR="40684F40" w:rsidRPr="5A7E1E45">
          <w:rPr>
            <w:lang w:val="pt-BR"/>
          </w:rPr>
          <w:t>,</w:t>
        </w:r>
      </w:ins>
      <w:ins w:id="76" w:author="Kathlen Maiara Gaulke Bonin" w:date="2018-11-25T07:51:00Z">
        <w:r w:rsidR="694DAB6F" w:rsidRPr="5A7E1E45">
          <w:rPr>
            <w:lang w:val="pt-BR"/>
          </w:rPr>
          <w:t xml:space="preserve"> muitos benef</w:t>
        </w:r>
      </w:ins>
      <w:ins w:id="77" w:author="Kathlen Maiara Gaulke Bonin" w:date="2018-11-25T07:52:00Z">
        <w:r w:rsidR="75A963D6" w:rsidRPr="5A7E1E45">
          <w:rPr>
            <w:lang w:val="pt-BR"/>
          </w:rPr>
          <w:t>í</w:t>
        </w:r>
      </w:ins>
      <w:ins w:id="78" w:author="Kathlen Maiara Gaulke Bonin" w:date="2018-11-25T07:51:00Z">
        <w:r w:rsidR="694DAB6F" w:rsidRPr="5A7E1E45">
          <w:rPr>
            <w:lang w:val="pt-BR"/>
          </w:rPr>
          <w:t>cios iriam surgir</w:t>
        </w:r>
        <w:commentRangeStart w:id="79"/>
        <w:r w:rsidR="694DAB6F" w:rsidRPr="5A7E1E45">
          <w:rPr>
            <w:lang w:val="pt-BR"/>
          </w:rPr>
          <w:t xml:space="preserve"> </w:t>
        </w:r>
      </w:ins>
      <w:commentRangeEnd w:id="79"/>
      <w:r w:rsidR="0097395A">
        <w:rPr>
          <w:rStyle w:val="Refdecomentrio"/>
        </w:rPr>
        <w:commentReference w:id="79"/>
      </w:r>
      <w:ins w:id="80" w:author="Kathlen Maiara Gaulke Bonin" w:date="2018-11-25T07:51:00Z">
        <w:r w:rsidR="694DAB6F" w:rsidRPr="5A7E1E45">
          <w:rPr>
            <w:lang w:val="pt-BR"/>
          </w:rPr>
          <w:t>entre eles</w:t>
        </w:r>
      </w:ins>
      <w:ins w:id="81" w:author="Kathlen Maiara Gaulke Bonin" w:date="2018-11-25T07:52:00Z">
        <w:r w:rsidR="75A963D6" w:rsidRPr="5A7E1E45">
          <w:rPr>
            <w:lang w:val="pt-BR"/>
          </w:rPr>
          <w:t xml:space="preserve">, a </w:t>
        </w:r>
        <w:r w:rsidR="7D5FC6D3" w:rsidRPr="5A7E1E45">
          <w:rPr>
            <w:lang w:val="pt-BR"/>
          </w:rPr>
          <w:t>autoestima dos alunos, o interesse em aprender, novas formas</w:t>
        </w:r>
      </w:ins>
      <w:ins w:id="82" w:author="Kathlen Maiara Gaulke Bonin" w:date="2018-11-25T07:53:00Z">
        <w:r w:rsidR="2E8A8C83" w:rsidRPr="5A7E1E45">
          <w:rPr>
            <w:lang w:val="pt-BR"/>
          </w:rPr>
          <w:t xml:space="preserve"> de apresentar um mesmo conteúdo, </w:t>
        </w:r>
        <w:r w:rsidR="08B00665" w:rsidRPr="5A7E1E45">
          <w:rPr>
            <w:lang w:val="pt-BR"/>
          </w:rPr>
          <w:t>e</w:t>
        </w:r>
      </w:ins>
      <w:ins w:id="83" w:author="Kathlen Maiara Gaulke Bonin" w:date="2018-11-25T07:54:00Z">
        <w:r w:rsidR="2036AAD7" w:rsidRPr="5A7E1E45">
          <w:rPr>
            <w:lang w:val="pt-BR"/>
          </w:rPr>
          <w:t xml:space="preserve">nsinamentos de busca em fontes confiáveis, </w:t>
        </w:r>
        <w:r w:rsidR="35185339" w:rsidRPr="5A7E1E45">
          <w:rPr>
            <w:lang w:val="pt-BR"/>
          </w:rPr>
          <w:t xml:space="preserve">inúmeras possibilidades </w:t>
        </w:r>
      </w:ins>
      <w:ins w:id="84" w:author="Kathlen Maiara Gaulke Bonin" w:date="2018-11-25T07:55:00Z">
        <w:r w:rsidR="182B017A" w:rsidRPr="5A7E1E45">
          <w:rPr>
            <w:lang w:val="pt-BR"/>
          </w:rPr>
          <w:t>p</w:t>
        </w:r>
      </w:ins>
      <w:ins w:id="85" w:author="Kathlen Maiara Gaulke Bonin" w:date="2018-11-25T07:56:00Z">
        <w:r w:rsidR="13CBAFD7" w:rsidRPr="5A7E1E45">
          <w:rPr>
            <w:lang w:val="pt-BR"/>
          </w:rPr>
          <w:t xml:space="preserve">ara </w:t>
        </w:r>
        <w:proofErr w:type="gramStart"/>
        <w:r w:rsidR="13CBAFD7" w:rsidRPr="5A7E1E45">
          <w:rPr>
            <w:lang w:val="pt-BR"/>
          </w:rPr>
          <w:t xml:space="preserve">buscar </w:t>
        </w:r>
      </w:ins>
      <w:ins w:id="86" w:author="Kathlen Maiara Gaulke Bonin" w:date="2018-11-25T07:54:00Z">
        <w:r w:rsidR="35185339" w:rsidRPr="5A7E1E45">
          <w:rPr>
            <w:lang w:val="pt-BR"/>
          </w:rPr>
          <w:t xml:space="preserve"> </w:t>
        </w:r>
      </w:ins>
      <w:ins w:id="87" w:author="Kathlen Maiara Gaulke Bonin" w:date="2018-11-25T07:57:00Z">
        <w:r w:rsidR="35185339" w:rsidRPr="5A7E1E45">
          <w:rPr>
            <w:lang w:val="pt-BR"/>
          </w:rPr>
          <w:t>informaç</w:t>
        </w:r>
        <w:r w:rsidR="343451BB" w:rsidRPr="5A7E1E45">
          <w:rPr>
            <w:lang w:val="pt-BR"/>
          </w:rPr>
          <w:t>õe</w:t>
        </w:r>
        <w:r w:rsidR="35185339" w:rsidRPr="5A7E1E45">
          <w:rPr>
            <w:lang w:val="pt-BR"/>
          </w:rPr>
          <w:t>s</w:t>
        </w:r>
      </w:ins>
      <w:proofErr w:type="gramEnd"/>
      <w:ins w:id="88" w:author="Kathlen Maiara Gaulke Bonin" w:date="2018-11-25T07:55:00Z">
        <w:r w:rsidR="57EFAD18" w:rsidRPr="5A7E1E45">
          <w:rPr>
            <w:lang w:val="pt-BR"/>
          </w:rPr>
          <w:t>,</w:t>
        </w:r>
        <w:r w:rsidR="182B017A" w:rsidRPr="5A7E1E45">
          <w:rPr>
            <w:lang w:val="pt-BR"/>
          </w:rPr>
          <w:t xml:space="preserve"> interação no meio virtual, </w:t>
        </w:r>
      </w:ins>
      <w:ins w:id="89" w:author="Kathlen Maiara Gaulke Bonin" w:date="2018-11-25T07:56:00Z">
        <w:r w:rsidR="13CBAFD7" w:rsidRPr="5A7E1E45">
          <w:rPr>
            <w:lang w:val="pt-BR"/>
          </w:rPr>
          <w:t>comunicação, estar atu</w:t>
        </w:r>
      </w:ins>
      <w:ins w:id="90" w:author="Kathlen Maiara Gaulke Bonin" w:date="2018-11-25T07:57:00Z">
        <w:r w:rsidR="343451BB" w:rsidRPr="5A7E1E45">
          <w:rPr>
            <w:lang w:val="pt-BR"/>
          </w:rPr>
          <w:t>a</w:t>
        </w:r>
      </w:ins>
      <w:ins w:id="91" w:author="Kathlen Maiara Gaulke Bonin" w:date="2018-11-25T07:56:00Z">
        <w:r w:rsidR="13CBAFD7" w:rsidRPr="5A7E1E45">
          <w:rPr>
            <w:lang w:val="pt-BR"/>
          </w:rPr>
          <w:t xml:space="preserve">lizado com o </w:t>
        </w:r>
        <w:r w:rsidR="09FE2774" w:rsidRPr="5A7E1E45">
          <w:rPr>
            <w:lang w:val="pt-BR"/>
          </w:rPr>
          <w:t xml:space="preserve">mundo a sua volta, entre </w:t>
        </w:r>
        <w:commentRangeStart w:id="92"/>
        <w:r w:rsidR="09FE2774" w:rsidRPr="5A7E1E45">
          <w:rPr>
            <w:lang w:val="pt-BR"/>
          </w:rPr>
          <w:t>outros</w:t>
        </w:r>
      </w:ins>
      <w:commentRangeEnd w:id="92"/>
      <w:r w:rsidR="0097395A">
        <w:rPr>
          <w:rStyle w:val="Refdecomentrio"/>
        </w:rPr>
        <w:commentReference w:id="92"/>
      </w:r>
      <w:ins w:id="93" w:author="Kathlen Maiara Gaulke Bonin" w:date="2018-11-25T07:56:00Z">
        <w:r w:rsidR="09FE2774" w:rsidRPr="5A7E1E45">
          <w:rPr>
            <w:lang w:val="pt-BR"/>
          </w:rPr>
          <w:t xml:space="preserve">. </w:t>
        </w:r>
      </w:ins>
      <w:del w:id="94" w:author="Sarah Maria Samulewski" w:date="2018-11-17T04:00:00Z">
        <w:r w:rsidRPr="5A7E1E45" w:rsidDel="167D5B60">
          <w:rPr>
            <w:lang w:val="pt-BR"/>
          </w:rPr>
          <w:delText>o</w:delText>
        </w:r>
      </w:del>
      <w:del w:id="95" w:author="Kathlen Maiara Gaulke Bonin" w:date="2018-11-25T07:38:00Z">
        <w:r w:rsidRPr="5A7E1E45" w:rsidDel="20323006">
          <w:rPr>
            <w:lang w:val="pt-BR"/>
          </w:rPr>
          <w:delText xml:space="preserve"> protagonista</w:delText>
        </w:r>
      </w:del>
      <w:del w:id="96" w:author="Kathlen Maiara Gaulke Bonin" w:date="2018-11-25T07:45:00Z">
        <w:r w:rsidRPr="5A7E1E45" w:rsidDel="18EE9525">
          <w:rPr>
            <w:lang w:val="pt-BR"/>
          </w:rPr>
          <w:delText xml:space="preserve">, fazendo esta seguir inúmeras atividades monótonas no caderno. </w:delText>
        </w:r>
      </w:del>
    </w:p>
    <w:p w14:paraId="2630CD91" w14:textId="22686E09" w:rsidR="40684F40" w:rsidDel="694DAB6F" w:rsidRDefault="40684F40">
      <w:pPr>
        <w:pStyle w:val="Corpodetexto"/>
        <w:rPr>
          <w:del w:id="97" w:author="Kathlen Maiara Gaulke Bonin" w:date="2018-11-25T07:51:00Z"/>
          <w:lang w:val="pt-BR"/>
          <w:rPrChange w:id="98" w:author="Kathlen Maiara Gaulke Bonin" w:date="2018-11-25T07:50:00Z">
            <w:rPr>
              <w:del w:id="99" w:author="Kathlen Maiara Gaulke Bonin" w:date="2018-11-25T07:51:00Z"/>
            </w:rPr>
          </w:rPrChange>
        </w:rPr>
        <w:pPrChange w:id="100" w:author="Kathlen Maiara Gaulke Bonin" w:date="2018-11-25T07:50:00Z">
          <w:pPr/>
        </w:pPrChange>
      </w:pPr>
    </w:p>
    <w:p w14:paraId="7D6BBC67" w14:textId="5AD44602" w:rsidR="694DAB6F" w:rsidDel="7D5FC6D3" w:rsidRDefault="694DAB6F">
      <w:pPr>
        <w:pStyle w:val="Corpodetexto"/>
        <w:rPr>
          <w:del w:id="101" w:author="Kathlen Maiara Gaulke Bonin" w:date="2018-11-25T07:52:00Z"/>
          <w:lang w:val="pt-BR"/>
          <w:rPrChange w:id="102" w:author="Kathlen Maiara Gaulke Bonin" w:date="2018-11-25T07:52:00Z">
            <w:rPr>
              <w:del w:id="103" w:author="Kathlen Maiara Gaulke Bonin" w:date="2018-11-25T07:52:00Z"/>
            </w:rPr>
          </w:rPrChange>
        </w:rPr>
        <w:pPrChange w:id="104" w:author="Kathlen Maiara Gaulke Bonin" w:date="2018-11-25T07:52:00Z">
          <w:pPr/>
        </w:pPrChange>
      </w:pPr>
    </w:p>
    <w:p w14:paraId="251C1905" w14:textId="33D890DF" w:rsidR="7D5FC6D3" w:rsidDel="2036AAD7" w:rsidRDefault="7D5FC6D3">
      <w:pPr>
        <w:pStyle w:val="Corpodetexto"/>
        <w:rPr>
          <w:del w:id="105" w:author="Kathlen Maiara Gaulke Bonin" w:date="2018-11-25T07:54:00Z"/>
          <w:lang w:val="pt-BR"/>
          <w:rPrChange w:id="106" w:author="Kathlen Maiara Gaulke Bonin" w:date="2018-11-25T07:53:00Z">
            <w:rPr>
              <w:del w:id="107" w:author="Kathlen Maiara Gaulke Bonin" w:date="2018-11-25T07:54:00Z"/>
            </w:rPr>
          </w:rPrChange>
        </w:rPr>
        <w:pPrChange w:id="108" w:author="Kathlen Maiara Gaulke Bonin" w:date="2018-11-25T07:53:00Z">
          <w:pPr/>
        </w:pPrChange>
      </w:pPr>
    </w:p>
    <w:p w14:paraId="6B5823FA" w14:textId="2ED65891" w:rsidR="2036AAD7" w:rsidDel="182B017A" w:rsidRDefault="2036AAD7">
      <w:pPr>
        <w:pStyle w:val="Corpodetexto"/>
        <w:rPr>
          <w:del w:id="109" w:author="Kathlen Maiara Gaulke Bonin" w:date="2018-11-25T07:55:00Z"/>
          <w:lang w:val="pt-BR"/>
          <w:rPrChange w:id="110" w:author="Kathlen Maiara Gaulke Bonin" w:date="2018-11-25T07:55:00Z">
            <w:rPr>
              <w:del w:id="111" w:author="Kathlen Maiara Gaulke Bonin" w:date="2018-11-25T07:55:00Z"/>
            </w:rPr>
          </w:rPrChange>
        </w:rPr>
        <w:pPrChange w:id="112" w:author="Kathlen Maiara Gaulke Bonin" w:date="2018-11-25T07:55:00Z">
          <w:pPr/>
        </w:pPrChange>
      </w:pPr>
    </w:p>
    <w:p w14:paraId="0F25595C" w14:textId="195D0003" w:rsidR="182B017A" w:rsidRDefault="182B017A">
      <w:pPr>
        <w:pStyle w:val="Corpodetexto"/>
        <w:rPr>
          <w:lang w:val="pt-BR"/>
          <w:rPrChange w:id="113" w:author="Sarah Maria Samulewski" w:date="2018-12-16T05:20:00Z">
            <w:rPr/>
          </w:rPrChange>
        </w:rPr>
        <w:pPrChange w:id="114" w:author="Sarah Maria Samulewski" w:date="2018-12-16T05:20:00Z">
          <w:pPr/>
        </w:pPrChange>
      </w:pPr>
    </w:p>
    <w:p w14:paraId="76CBB954" w14:textId="1AFA25C3" w:rsidR="59A258D9" w:rsidDel="54F9AC11" w:rsidRDefault="59A258D9">
      <w:pPr>
        <w:pStyle w:val="Corpodetexto"/>
        <w:rPr>
          <w:del w:id="115" w:author="Kathlen Maiara Gaulke Bonin" w:date="2018-11-25T08:05:00Z"/>
          <w:lang w:val="pt-BR"/>
          <w:rPrChange w:id="116" w:author="Kathlen Maiara Gaulke Bonin" w:date="2018-11-25T08:04:00Z">
            <w:rPr>
              <w:del w:id="117" w:author="Kathlen Maiara Gaulke Bonin" w:date="2018-11-25T08:05:00Z"/>
            </w:rPr>
          </w:rPrChange>
        </w:rPr>
        <w:pPrChange w:id="118" w:author="Kathlen Maiara Gaulke Bonin" w:date="2018-11-25T08:04:00Z">
          <w:pPr/>
        </w:pPrChange>
      </w:pPr>
      <w:commentRangeStart w:id="119"/>
      <w:ins w:id="120" w:author="Kathlen Maiara Gaulke Bonin" w:date="2018-11-25T07:58:00Z">
        <w:r w:rsidRPr="59A258D9">
          <w:rPr>
            <w:lang w:val="pt-BR"/>
            <w:rPrChange w:id="121" w:author="Kathlen Maiara Gaulke Bonin" w:date="2018-11-25T07:58:00Z">
              <w:rPr/>
            </w:rPrChange>
          </w:rPr>
          <w:t>O que precisamos é buscar a nossa formação</w:t>
        </w:r>
      </w:ins>
      <w:ins w:id="122" w:author="Kathlen Maiara Gaulke Bonin" w:date="2018-11-25T07:59:00Z">
        <w:r w:rsidR="6D0BAD3F" w:rsidRPr="59A258D9">
          <w:rPr>
            <w:lang w:val="pt-BR"/>
            <w:rPrChange w:id="123" w:author="Kathlen Maiara Gaulke Bonin" w:date="2018-11-25T07:58:00Z">
              <w:rPr/>
            </w:rPrChange>
          </w:rPr>
          <w:t>, apren</w:t>
        </w:r>
      </w:ins>
      <w:ins w:id="124" w:author="Kathlen Maiara Gaulke Bonin" w:date="2018-11-25T08:00:00Z">
        <w:r w:rsidR="1F0C376F" w:rsidRPr="59A258D9">
          <w:rPr>
            <w:lang w:val="pt-BR"/>
            <w:rPrChange w:id="125" w:author="Kathlen Maiara Gaulke Bonin" w:date="2018-11-25T07:58:00Z">
              <w:rPr/>
            </w:rPrChange>
          </w:rPr>
          <w:t>der</w:t>
        </w:r>
      </w:ins>
      <w:ins w:id="126" w:author="Kathlen Maiara Gaulke Bonin" w:date="2018-11-25T07:58:00Z">
        <w:r w:rsidRPr="59A258D9">
          <w:rPr>
            <w:lang w:val="pt-BR"/>
            <w:rPrChange w:id="127" w:author="Kathlen Maiara Gaulke Bonin" w:date="2018-11-25T07:58:00Z">
              <w:rPr/>
            </w:rPrChange>
          </w:rPr>
          <w:t xml:space="preserve"> u</w:t>
        </w:r>
      </w:ins>
      <w:ins w:id="128" w:author="Kathlen Maiara Gaulke Bonin" w:date="2018-11-25T07:59:00Z">
        <w:r w:rsidR="53AD8E53" w:rsidRPr="59A258D9">
          <w:rPr>
            <w:lang w:val="pt-BR"/>
            <w:rPrChange w:id="129" w:author="Kathlen Maiara Gaulke Bonin" w:date="2018-11-25T07:58:00Z">
              <w:rPr/>
            </w:rPrChange>
          </w:rPr>
          <w:t xml:space="preserve">tilizar as </w:t>
        </w:r>
      </w:ins>
      <w:ins w:id="130" w:author="Kathlen Maiara Gaulke Bonin" w:date="2018-11-25T08:00:00Z">
        <w:r w:rsidR="53AD8E53" w:rsidRPr="59A258D9">
          <w:rPr>
            <w:lang w:val="pt-BR"/>
            <w:rPrChange w:id="131" w:author="Kathlen Maiara Gaulke Bonin" w:date="2018-11-25T07:58:00Z">
              <w:rPr/>
            </w:rPrChange>
          </w:rPr>
          <w:t>tecnologias em</w:t>
        </w:r>
      </w:ins>
      <w:ins w:id="132" w:author="Kathlen Maiara Gaulke Bonin" w:date="2018-11-25T07:58:00Z">
        <w:r w:rsidR="4CAE3A44" w:rsidRPr="59A258D9">
          <w:rPr>
            <w:lang w:val="pt-BR"/>
            <w:rPrChange w:id="133" w:author="Kathlen Maiara Gaulke Bonin" w:date="2018-11-25T07:58:00Z">
              <w:rPr/>
            </w:rPrChange>
          </w:rPr>
          <w:t xml:space="preserve"> diversos </w:t>
        </w:r>
      </w:ins>
      <w:ins w:id="134" w:author="Kathlen Maiara Gaulke Bonin" w:date="2018-11-25T07:59:00Z">
        <w:r w:rsidR="53AD8E53" w:rsidRPr="59A258D9">
          <w:rPr>
            <w:lang w:val="pt-BR"/>
            <w:rPrChange w:id="135" w:author="Kathlen Maiara Gaulke Bonin" w:date="2018-11-25T07:58:00Z">
              <w:rPr/>
            </w:rPrChange>
          </w:rPr>
          <w:t>â</w:t>
        </w:r>
      </w:ins>
      <w:ins w:id="136" w:author="Kathlen Maiara Gaulke Bonin" w:date="2018-11-25T07:58:00Z">
        <w:r w:rsidR="4CAE3A44" w:rsidRPr="59A258D9">
          <w:rPr>
            <w:lang w:val="pt-BR"/>
            <w:rPrChange w:id="137" w:author="Kathlen Maiara Gaulke Bonin" w:date="2018-11-25T07:58:00Z">
              <w:rPr/>
            </w:rPrChange>
          </w:rPr>
          <w:t xml:space="preserve">mbitos, </w:t>
        </w:r>
      </w:ins>
      <w:ins w:id="138" w:author="Kathlen Maiara Gaulke Bonin" w:date="2018-11-25T08:02:00Z">
        <w:r w:rsidR="083EF8B7" w:rsidRPr="59A258D9">
          <w:rPr>
            <w:lang w:val="pt-BR"/>
            <w:rPrChange w:id="139" w:author="Kathlen Maiara Gaulke Bonin" w:date="2018-11-25T07:58:00Z">
              <w:rPr/>
            </w:rPrChange>
          </w:rPr>
          <w:t xml:space="preserve">o mundo anda tão </w:t>
        </w:r>
        <w:r w:rsidR="565A795F" w:rsidRPr="59A258D9">
          <w:rPr>
            <w:lang w:val="pt-BR"/>
            <w:rPrChange w:id="140" w:author="Kathlen Maiara Gaulke Bonin" w:date="2018-11-25T07:58:00Z">
              <w:rPr/>
            </w:rPrChange>
          </w:rPr>
          <w:t>globalizado, os recursos estão cada vez mais tecnológic</w:t>
        </w:r>
      </w:ins>
      <w:ins w:id="141" w:author="Kathlen Maiara Gaulke Bonin" w:date="2018-11-25T08:03:00Z">
        <w:r w:rsidR="46458485" w:rsidRPr="59A258D9">
          <w:rPr>
            <w:lang w:val="pt-BR"/>
            <w:rPrChange w:id="142" w:author="Kathlen Maiara Gaulke Bonin" w:date="2018-11-25T07:58:00Z">
              <w:rPr/>
            </w:rPrChange>
          </w:rPr>
          <w:t>os, as crianças estão cada vez mais mexendo em celulares</w:t>
        </w:r>
        <w:r w:rsidR="29C561DA" w:rsidRPr="59A258D9">
          <w:rPr>
            <w:lang w:val="pt-BR"/>
            <w:rPrChange w:id="143" w:author="Kathlen Maiara Gaulke Bonin" w:date="2018-11-25T07:58:00Z">
              <w:rPr/>
            </w:rPrChange>
          </w:rPr>
          <w:t>,</w:t>
        </w:r>
        <w:r w:rsidR="46458485" w:rsidRPr="59A258D9">
          <w:rPr>
            <w:lang w:val="pt-BR"/>
            <w:rPrChange w:id="144" w:author="Kathlen Maiara Gaulke Bonin" w:date="2018-11-25T07:58:00Z">
              <w:rPr/>
            </w:rPrChange>
          </w:rPr>
          <w:t xml:space="preserve"> computad</w:t>
        </w:r>
        <w:r w:rsidR="29C561DA" w:rsidRPr="59A258D9">
          <w:rPr>
            <w:lang w:val="pt-BR"/>
            <w:rPrChange w:id="145" w:author="Kathlen Maiara Gaulke Bonin" w:date="2018-11-25T07:58:00Z">
              <w:rPr/>
            </w:rPrChange>
          </w:rPr>
          <w:t>ores e tablets</w:t>
        </w:r>
      </w:ins>
      <w:commentRangeEnd w:id="119"/>
      <w:r w:rsidR="00DA392F">
        <w:rPr>
          <w:rStyle w:val="Refdecomentrio"/>
        </w:rPr>
        <w:commentReference w:id="119"/>
      </w:r>
      <w:ins w:id="146" w:author="Kathlen Maiara Gaulke Bonin" w:date="2018-11-25T08:04:00Z">
        <w:r w:rsidR="5263CDE1" w:rsidRPr="59A258D9">
          <w:rPr>
            <w:lang w:val="pt-BR"/>
            <w:rPrChange w:id="147" w:author="Kathlen Maiara Gaulke Bonin" w:date="2018-11-25T07:58:00Z">
              <w:rPr/>
            </w:rPrChange>
          </w:rPr>
          <w:t>. D</w:t>
        </w:r>
      </w:ins>
      <w:ins w:id="148" w:author="Kathlen Maiara Gaulke Bonin" w:date="2018-11-25T08:03:00Z">
        <w:r w:rsidR="29C561DA" w:rsidRPr="59A258D9">
          <w:rPr>
            <w:lang w:val="pt-BR"/>
            <w:rPrChange w:id="149" w:author="Kathlen Maiara Gaulke Bonin" w:date="2018-11-25T07:58:00Z">
              <w:rPr/>
            </w:rPrChange>
          </w:rPr>
          <w:t>este modo, não p</w:t>
        </w:r>
      </w:ins>
      <w:ins w:id="150" w:author="Kathlen Maiara Gaulke Bonin" w:date="2018-11-25T08:04:00Z">
        <w:r w:rsidR="46B7DD9D" w:rsidRPr="59A258D9">
          <w:rPr>
            <w:lang w:val="pt-BR"/>
            <w:rPrChange w:id="151" w:author="Kathlen Maiara Gaulke Bonin" w:date="2018-11-25T07:58:00Z">
              <w:rPr/>
            </w:rPrChange>
          </w:rPr>
          <w:t xml:space="preserve">odemos ficar parados no tempo, ou proibir </w:t>
        </w:r>
        <w:r w:rsidR="5263CDE1" w:rsidRPr="59A258D9">
          <w:rPr>
            <w:lang w:val="pt-BR"/>
            <w:rPrChange w:id="152" w:author="Kathlen Maiara Gaulke Bonin" w:date="2018-11-25T07:58:00Z">
              <w:rPr/>
            </w:rPrChange>
          </w:rPr>
          <w:t>o uso destes nos espaç</w:t>
        </w:r>
      </w:ins>
      <w:ins w:id="153" w:author="Kathlen Maiara Gaulke Bonin" w:date="2018-11-25T08:05:00Z">
        <w:r w:rsidR="54F9AC11" w:rsidRPr="59A258D9">
          <w:rPr>
            <w:lang w:val="pt-BR"/>
            <w:rPrChange w:id="154" w:author="Kathlen Maiara Gaulke Bonin" w:date="2018-11-25T07:58:00Z">
              <w:rPr/>
            </w:rPrChange>
          </w:rPr>
          <w:t>os familiares e educacionais, e</w:t>
        </w:r>
        <w:r w:rsidR="1E7AF47E" w:rsidRPr="59A258D9">
          <w:rPr>
            <w:lang w:val="pt-BR"/>
            <w:rPrChange w:id="155" w:author="Kathlen Maiara Gaulke Bonin" w:date="2018-11-25T07:58:00Z">
              <w:rPr/>
            </w:rPrChange>
          </w:rPr>
          <w:t xml:space="preserve"> si</w:t>
        </w:r>
        <w:r w:rsidR="54F9AC11" w:rsidRPr="59A258D9">
          <w:rPr>
            <w:lang w:val="pt-BR"/>
            <w:rPrChange w:id="156" w:author="Kathlen Maiara Gaulke Bonin" w:date="2018-11-25T07:58:00Z">
              <w:rPr/>
            </w:rPrChange>
          </w:rPr>
          <w:t>m, e</w:t>
        </w:r>
        <w:r w:rsidR="1E7AF47E" w:rsidRPr="59A258D9">
          <w:rPr>
            <w:lang w:val="pt-BR"/>
            <w:rPrChange w:id="157" w:author="Kathlen Maiara Gaulke Bonin" w:date="2018-11-25T07:58:00Z">
              <w:rPr/>
            </w:rPrChange>
          </w:rPr>
          <w:t>duc</w:t>
        </w:r>
      </w:ins>
      <w:ins w:id="158" w:author="Kathlen Maiara Gaulke Bonin" w:date="2018-12-16T03:03:00Z">
        <w:r w:rsidR="653C6B2A" w:rsidRPr="59A258D9">
          <w:rPr>
            <w:lang w:val="pt-BR"/>
            <w:rPrChange w:id="159" w:author="Kathlen Maiara Gaulke Bonin" w:date="2018-11-25T07:58:00Z">
              <w:rPr/>
            </w:rPrChange>
          </w:rPr>
          <w:t>á</w:t>
        </w:r>
      </w:ins>
      <w:ins w:id="160" w:author="Kathlen Maiara Gaulke Bonin" w:date="2018-11-25T08:05:00Z">
        <w:r w:rsidR="1E7AF47E" w:rsidRPr="59A258D9">
          <w:rPr>
            <w:lang w:val="pt-BR"/>
            <w:rPrChange w:id="161" w:author="Kathlen Maiara Gaulke Bonin" w:date="2018-11-25T07:58:00Z">
              <w:rPr/>
            </w:rPrChange>
          </w:rPr>
          <w:t xml:space="preserve">-las para conseguirem </w:t>
        </w:r>
      </w:ins>
      <w:ins w:id="162" w:author="Kathlen Maiara Gaulke Bonin" w:date="2018-11-25T08:06:00Z">
        <w:r w:rsidR="714C1509" w:rsidRPr="59A258D9">
          <w:rPr>
            <w:lang w:val="pt-BR"/>
            <w:rPrChange w:id="163" w:author="Kathlen Maiara Gaulke Bonin" w:date="2018-11-25T07:58:00Z">
              <w:rPr/>
            </w:rPrChange>
          </w:rPr>
          <w:t xml:space="preserve">utilizar de modo seguro e consciente. </w:t>
        </w:r>
      </w:ins>
    </w:p>
    <w:p w14:paraId="441FBCF9" w14:textId="3C6E893E" w:rsidR="565A795F" w:rsidDel="46458485" w:rsidRDefault="565A795F">
      <w:pPr>
        <w:pStyle w:val="Corpodetexto"/>
        <w:rPr>
          <w:del w:id="164" w:author="Kathlen Maiara Gaulke Bonin" w:date="2018-11-25T08:03:00Z"/>
          <w:lang w:val="pt-BR"/>
          <w:rPrChange w:id="165" w:author="Kathlen Maiara Gaulke Bonin" w:date="2018-11-25T08:02:00Z">
            <w:rPr>
              <w:del w:id="166" w:author="Kathlen Maiara Gaulke Bonin" w:date="2018-11-25T08:03:00Z"/>
            </w:rPr>
          </w:rPrChange>
        </w:rPr>
        <w:pPrChange w:id="167" w:author="Kathlen Maiara Gaulke Bonin" w:date="2018-11-25T08:02:00Z">
          <w:pPr/>
        </w:pPrChange>
      </w:pPr>
    </w:p>
    <w:p w14:paraId="672774D6" w14:textId="74A79D8D" w:rsidR="3C5BD65F" w:rsidDel="083EF8B7" w:rsidRDefault="3C5BD65F">
      <w:pPr>
        <w:pStyle w:val="Corpodetexto"/>
        <w:rPr>
          <w:del w:id="168" w:author="Kathlen Maiara Gaulke Bonin" w:date="2018-11-25T08:02:00Z"/>
          <w:lang w:val="pt-BR"/>
          <w:rPrChange w:id="169" w:author="Kathlen Maiara Gaulke Bonin" w:date="2018-11-25T08:01:00Z">
            <w:rPr>
              <w:del w:id="170" w:author="Kathlen Maiara Gaulke Bonin" w:date="2018-11-25T08:02:00Z"/>
            </w:rPr>
          </w:rPrChange>
        </w:rPr>
        <w:pPrChange w:id="171" w:author="Kathlen Maiara Gaulke Bonin" w:date="2018-11-25T08:01:00Z">
          <w:pPr/>
        </w:pPrChange>
      </w:pPr>
    </w:p>
    <w:p w14:paraId="7E1D8781" w14:textId="2A6A7965" w:rsidR="530AFD6E" w:rsidDel="46B7DD9D" w:rsidRDefault="00AB4792">
      <w:pPr>
        <w:pStyle w:val="Corpodetexto"/>
        <w:rPr>
          <w:del w:id="172" w:author="Kathlen Maiara Gaulke Bonin" w:date="2018-11-25T08:04:00Z"/>
          <w:b/>
          <w:bCs/>
          <w:lang w:val="pt-BR"/>
          <w:rPrChange w:id="173" w:author="Kathlen Maiara Gaulke Bonin" w:date="2018-11-25T08:03:00Z">
            <w:rPr>
              <w:del w:id="174" w:author="Kathlen Maiara Gaulke Bonin" w:date="2018-11-25T08:04:00Z"/>
            </w:rPr>
          </w:rPrChange>
        </w:rPr>
      </w:pPr>
      <w:del w:id="175" w:author="Kathlen Maiara Gaulke Bonin" w:date="2018-11-25T07:47:00Z">
        <w:r w:rsidDel="29F40A5A">
          <w:rPr>
            <w:lang w:val="pt-BR"/>
          </w:rPr>
          <w:delText>“</w:delText>
        </w:r>
        <w:r w:rsidR="4E8D15B0" w:rsidRPr="4E8D15B0" w:rsidDel="29F40A5A">
          <w:rPr>
            <w:lang w:val="pt-BR"/>
          </w:rPr>
          <w:delText>A maioria dos professores da área de ciências naturais ainda permanece seguindo livros didáticos, insistindo na memorização de informações isoladas, acreditando na importância dos conteúdos tradicionais[..]</w:delText>
        </w:r>
        <w:r w:rsidR="00496913" w:rsidDel="29F40A5A">
          <w:rPr>
            <w:lang w:val="pt-BR"/>
          </w:rPr>
          <w:delText>”</w:delText>
        </w:r>
        <w:r w:rsidR="4E8D15B0" w:rsidRPr="4E8D15B0" w:rsidDel="29F40A5A">
          <w:rPr>
            <w:lang w:val="pt-BR"/>
          </w:rPr>
          <w:delText xml:space="preserve"> (</w:delText>
        </w:r>
      </w:del>
      <w:del w:id="176" w:author="Sarah Maria Samulewski" w:date="2018-11-17T04:04:00Z">
        <w:r w:rsidR="4E8D15B0" w:rsidRPr="4E8D15B0" w:rsidDel="7BB06B0A">
          <w:rPr>
            <w:lang w:val="pt-BR"/>
          </w:rPr>
          <w:delText>ANGOTTI</w:delText>
        </w:r>
      </w:del>
      <w:del w:id="177" w:author="Sarah Maria Samulewski" w:date="2018-11-17T04:01:00Z">
        <w:r w:rsidR="4E8D15B0" w:rsidRPr="4E8D15B0" w:rsidDel="3B996E3A">
          <w:rPr>
            <w:lang w:val="pt-BR"/>
          </w:rPr>
          <w:delText>,</w:delText>
        </w:r>
      </w:del>
      <w:ins w:id="178" w:author="Sarah Maria Samulewski" w:date="2018-11-17T04:06:00Z">
        <w:del w:id="179" w:author="Kathlen Maiara Gaulke Bonin" w:date="2018-11-25T07:47:00Z">
          <w:r w:rsidR="3E8CB7AE" w:rsidRPr="3E8CB7AE" w:rsidDel="29F40A5A">
            <w:rPr>
              <w:lang w:val="pt-BR"/>
              <w:rPrChange w:id="180" w:author="Sarah Maria Samulewski" w:date="2018-11-17T04:06:00Z">
                <w:rPr/>
              </w:rPrChange>
            </w:rPr>
            <w:delText>ANGOTTI</w:delText>
          </w:r>
          <w:r w:rsidR="33DE67F8" w:rsidRPr="3E8CB7AE" w:rsidDel="29F40A5A">
            <w:rPr>
              <w:lang w:val="pt-BR"/>
              <w:rPrChange w:id="181" w:author="Sarah Maria Samulewski" w:date="2018-11-17T04:06:00Z">
                <w:rPr/>
              </w:rPrChange>
            </w:rPr>
            <w:delText>;</w:delText>
          </w:r>
          <w:r w:rsidR="3E8CB7AE" w:rsidRPr="3E8CB7AE" w:rsidDel="29F40A5A">
            <w:rPr>
              <w:lang w:val="pt-BR"/>
              <w:rPrChange w:id="182" w:author="Sarah Maria Samulewski" w:date="2018-11-17T04:06:00Z">
                <w:rPr/>
              </w:rPrChange>
            </w:rPr>
            <w:delText xml:space="preserve"> DELIZOICOV</w:delText>
          </w:r>
          <w:r w:rsidR="33DE67F8" w:rsidRPr="3E8CB7AE" w:rsidDel="29F40A5A">
            <w:rPr>
              <w:lang w:val="pt-BR"/>
              <w:rPrChange w:id="183" w:author="Sarah Maria Samulewski" w:date="2018-11-17T04:06:00Z">
                <w:rPr/>
              </w:rPrChange>
            </w:rPr>
            <w:delText>;</w:delText>
          </w:r>
          <w:r w:rsidR="3E8CB7AE" w:rsidRPr="3E8CB7AE" w:rsidDel="29F40A5A">
            <w:rPr>
              <w:lang w:val="pt-BR"/>
              <w:rPrChange w:id="184" w:author="Sarah Maria Samulewski" w:date="2018-11-17T04:06:00Z">
                <w:rPr/>
              </w:rPrChange>
            </w:rPr>
            <w:delText xml:space="preserve"> PERNAMBUCO</w:delText>
          </w:r>
        </w:del>
      </w:ins>
      <w:ins w:id="185" w:author="Sarah Maria Samulewski" w:date="2018-11-17T04:08:00Z">
        <w:del w:id="186" w:author="Kathlen Maiara Gaulke Bonin" w:date="2018-11-25T07:47:00Z">
          <w:r w:rsidR="5D429C56" w:rsidRPr="3E8CB7AE" w:rsidDel="29F40A5A">
            <w:rPr>
              <w:lang w:val="pt-BR"/>
              <w:rPrChange w:id="187" w:author="Sarah Maria Samulewski" w:date="2018-11-17T04:06:00Z">
                <w:rPr/>
              </w:rPrChange>
            </w:rPr>
            <w:delText xml:space="preserve"> p</w:delText>
          </w:r>
        </w:del>
      </w:ins>
      <w:ins w:id="188" w:author="Sarah Maria Samulewski" w:date="2018-11-17T04:06:00Z">
        <w:del w:id="189" w:author="Kathlen Maiara Gaulke Bonin" w:date="2018-11-25T07:57:00Z">
          <w:r w:rsidR="33DE67F8" w:rsidRPr="3E8CB7AE" w:rsidDel="244B440F">
            <w:rPr>
              <w:lang w:val="pt-BR"/>
              <w:rPrChange w:id="190" w:author="Sarah Maria Samulewski" w:date="2018-11-17T04:06:00Z">
                <w:rPr/>
              </w:rPrChange>
            </w:rPr>
            <w:delText xml:space="preserve"> </w:delText>
          </w:r>
        </w:del>
        <w:del w:id="191" w:author="Kathlen Maiara Gaulke Bonin" w:date="2018-11-25T07:47:00Z">
          <w:r w:rsidR="33DE67F8" w:rsidRPr="3E8CB7AE" w:rsidDel="29F40A5A">
            <w:rPr>
              <w:lang w:val="pt-BR"/>
              <w:rPrChange w:id="192" w:author="Sarah Maria Samulewski" w:date="2018-11-17T04:06:00Z">
                <w:rPr/>
              </w:rPrChange>
            </w:rPr>
            <w:delText xml:space="preserve">2007) </w:delText>
          </w:r>
        </w:del>
      </w:ins>
      <w:ins w:id="193" w:author="Sarah Maria Samulewski" w:date="2018-11-17T04:13:00Z">
        <w:del w:id="194" w:author="Kathlen Maiara Gaulke Bonin" w:date="2018-11-25T07:57:00Z">
          <w:r w:rsidR="62DE01DA" w:rsidRPr="3E8CB7AE" w:rsidDel="244B440F">
            <w:rPr>
              <w:lang w:val="pt-BR"/>
              <w:rPrChange w:id="195" w:author="Sarah Maria Samulewski" w:date="2018-11-17T04:06:00Z">
                <w:rPr/>
              </w:rPrChange>
            </w:rPr>
            <w:delText xml:space="preserve">desta </w:delText>
          </w:r>
        </w:del>
      </w:ins>
      <w:ins w:id="196" w:author="Sarah Maria Samulewski" w:date="2018-11-17T04:14:00Z">
        <w:del w:id="197" w:author="Kathlen Maiara Gaulke Bonin" w:date="2018-11-25T07:57:00Z">
          <w:r w:rsidR="5A577A67" w:rsidRPr="3E8CB7AE" w:rsidDel="244B440F">
            <w:rPr>
              <w:lang w:val="pt-BR"/>
              <w:rPrChange w:id="198" w:author="Sarah Maria Samulewski" w:date="2018-11-17T04:06:00Z">
                <w:rPr/>
              </w:rPrChange>
            </w:rPr>
            <w:delText xml:space="preserve">maneira </w:delText>
          </w:r>
        </w:del>
      </w:ins>
      <w:del w:id="199" w:author="Sarah Maria Samulewski" w:date="2018-11-17T04:01:00Z">
        <w:r w:rsidR="4E8D15B0" w:rsidRPr="4E8D15B0" w:rsidDel="3B996E3A">
          <w:rPr>
            <w:lang w:val="pt-BR"/>
          </w:rPr>
          <w:delText xml:space="preserve"> DELIZOICOV, PERNAMBUCO,2007, p.127). Deste modo, buscamos modificar, acabar as formas tradicionais, fazer algo com que as crianças fiquem interessadas, que sejam ativas, e que tenha relação com o cotidiano em que residem, trazendo a tecnologia para a sala de aula o que é de </w:delText>
        </w:r>
      </w:del>
      <w:ins w:id="200" w:author="Sarah Maria Samulewski" w:date="2018-11-17T04:14:00Z">
        <w:del w:id="201" w:author="Kathlen Maiara Gaulke Bonin" w:date="2018-11-25T07:57:00Z">
          <w:r w:rsidR="5A577A67" w:rsidRPr="4E8D15B0" w:rsidDel="244B440F">
            <w:rPr>
              <w:lang w:val="pt-BR"/>
            </w:rPr>
            <w:delText>uso de tecnologia</w:delText>
          </w:r>
        </w:del>
      </w:ins>
      <w:del w:id="202" w:author="Kathlen Maiara Gaulke Bonin" w:date="2018-11-25T07:57:00Z">
        <w:r w:rsidR="4E8D15B0" w:rsidRPr="4E8D15B0" w:rsidDel="244B440F">
          <w:rPr>
            <w:lang w:val="pt-BR"/>
          </w:rPr>
          <w:delText xml:space="preserve"> </w:delText>
        </w:r>
      </w:del>
      <w:ins w:id="203" w:author="Sarah Maria Samulewski" w:date="2018-11-17T04:14:00Z">
        <w:del w:id="204" w:author="Kathlen Maiara Gaulke Bonin" w:date="2018-11-25T07:57:00Z">
          <w:r w:rsidR="576CEFF0" w:rsidRPr="4E8D15B0" w:rsidDel="244B440F">
            <w:rPr>
              <w:lang w:val="pt-BR"/>
            </w:rPr>
            <w:delText>em sala de aula apresenta grand</w:delText>
          </w:r>
        </w:del>
      </w:ins>
      <w:ins w:id="205" w:author="Sarah Maria Samulewski" w:date="2018-11-17T04:15:00Z">
        <w:del w:id="206" w:author="Kathlen Maiara Gaulke Bonin" w:date="2018-11-25T07:57:00Z">
          <w:r w:rsidR="17836CDF" w:rsidRPr="4E8D15B0" w:rsidDel="244B440F">
            <w:rPr>
              <w:lang w:val="pt-BR"/>
            </w:rPr>
            <w:delText xml:space="preserve">e importância em todos os </w:delText>
          </w:r>
          <w:r w:rsidR="7A4C7A0E" w:rsidRPr="4E8D15B0" w:rsidDel="244B440F">
            <w:rPr>
              <w:lang w:val="pt-BR"/>
            </w:rPr>
            <w:delText>âmbitos da educação</w:delText>
          </w:r>
        </w:del>
      </w:ins>
      <w:del w:id="207" w:author="Sarah Maria Samulewski" w:date="2018-11-17T04:14:00Z">
        <w:r w:rsidR="4E8D15B0" w:rsidRPr="4E8D15B0" w:rsidDel="576CEFF0">
          <w:rPr>
            <w:lang w:val="pt-BR"/>
          </w:rPr>
          <w:delText>importân</w:delText>
        </w:r>
      </w:del>
      <w:del w:id="208" w:author="Sarah Maria Samulewski" w:date="2018-11-17T04:15:00Z">
        <w:r w:rsidR="4E8D15B0" w:rsidRPr="4E8D15B0" w:rsidDel="17836CDF">
          <w:rPr>
            <w:lang w:val="pt-BR"/>
          </w:rPr>
          <w:delText>cia para todos os âmbitos da educação.</w:delText>
        </w:r>
        <w:r w:rsidR="4E8D15B0" w:rsidRPr="4E8D15B0" w:rsidDel="7A4C7A0E">
          <w:rPr>
            <w:lang w:val="pt-BR"/>
          </w:rPr>
          <w:delText xml:space="preserve"> </w:delText>
        </w:r>
      </w:del>
    </w:p>
    <w:p w14:paraId="230891FA" w14:textId="6F495341" w:rsidR="530AFD6E" w:rsidDel="244B440F" w:rsidRDefault="57BB3975" w:rsidP="57BB3975">
      <w:pPr>
        <w:pStyle w:val="Corpodetexto"/>
        <w:rPr>
          <w:del w:id="209" w:author="Kathlen Maiara Gaulke Bonin" w:date="2018-11-25T07:57:00Z"/>
          <w:b/>
          <w:bCs/>
          <w:lang w:val="pt-BR"/>
        </w:rPr>
      </w:pPr>
      <w:del w:id="210" w:author="Kathlen Maiara Gaulke Bonin" w:date="2018-11-25T07:57:00Z">
        <w:r w:rsidRPr="57BB3975" w:rsidDel="244B440F">
          <w:rPr>
            <w:b/>
            <w:bCs/>
            <w:lang w:val="pt-BR"/>
          </w:rPr>
          <w:delText xml:space="preserve">     </w:delText>
        </w:r>
      </w:del>
    </w:p>
    <w:p w14:paraId="697284B1" w14:textId="3BF14ACA" w:rsidR="530AFD6E" w:rsidDel="29C561DA" w:rsidRDefault="530AFD6E">
      <w:pPr>
        <w:pStyle w:val="Corpodetexto"/>
        <w:rPr>
          <w:del w:id="211" w:author="Kathlen Maiara Gaulke Bonin" w:date="2018-11-25T08:03:00Z"/>
          <w:b/>
          <w:bCs/>
          <w:lang w:val="pt-BR"/>
        </w:rPr>
      </w:pPr>
    </w:p>
    <w:p w14:paraId="79BD935D" w14:textId="13B28605" w:rsidR="00FD2E20" w:rsidRPr="00743538" w:rsidDel="714C1509" w:rsidRDefault="00FD2E20">
      <w:pPr>
        <w:pStyle w:val="Corpodetexto"/>
        <w:rPr>
          <w:del w:id="212" w:author="Kathlen Maiara Gaulke Bonin" w:date="2018-11-25T08:06:00Z"/>
          <w:lang w:val="pt-BR"/>
          <w:rPrChange w:id="213" w:author="Kathlen Maiara Gaulke Bonin" w:date="2018-11-25T08:05:00Z">
            <w:rPr>
              <w:del w:id="214" w:author="Kathlen Maiara Gaulke Bonin" w:date="2018-11-25T08:06:00Z"/>
            </w:rPr>
          </w:rPrChange>
        </w:rPr>
      </w:pPr>
    </w:p>
    <w:p w14:paraId="01BEED65" w14:textId="49959372" w:rsidR="714C1509" w:rsidRDefault="714C1509">
      <w:pPr>
        <w:pStyle w:val="Corpodetexto"/>
        <w:rPr>
          <w:lang w:val="pt-BR"/>
          <w:rPrChange w:id="215" w:author="Sarah Maria Samulewski" w:date="2018-12-16T05:20:00Z">
            <w:rPr/>
          </w:rPrChange>
        </w:rPr>
        <w:pPrChange w:id="216" w:author="Sarah Maria Samulewski" w:date="2018-12-16T05:20:00Z">
          <w:pPr/>
        </w:pPrChange>
      </w:pPr>
    </w:p>
    <w:p w14:paraId="79BD935E" w14:textId="77777777" w:rsidR="00FD2E20" w:rsidRDefault="7651B9D1" w:rsidP="002C2C5B">
      <w:pPr>
        <w:pStyle w:val="Ttulo2"/>
      </w:pPr>
      <w:r w:rsidRPr="7651B9D1">
        <w:rPr>
          <w:b/>
        </w:rPr>
        <w:t>Objetivos:</w:t>
      </w:r>
    </w:p>
    <w:p w14:paraId="5EA280AA" w14:textId="6FEFDFDC" w:rsidR="7651B9D1" w:rsidRDefault="7651B9D1" w:rsidP="7651B9D1">
      <w:pPr>
        <w:pStyle w:val="Ttulo2"/>
        <w:numPr>
          <w:ilvl w:val="1"/>
          <w:numId w:val="0"/>
        </w:numPr>
        <w:rPr>
          <w:b/>
        </w:rPr>
      </w:pPr>
    </w:p>
    <w:p w14:paraId="2E523339" w14:textId="18A48A5B" w:rsidR="530AFD6E" w:rsidRDefault="4EAC32C7" w:rsidP="4EAC32C7">
      <w:pPr>
        <w:pStyle w:val="Corpodetexto"/>
        <w:rPr>
          <w:b/>
          <w:bCs/>
          <w:lang w:val="pt-BR"/>
        </w:rPr>
      </w:pPr>
      <w:r w:rsidRPr="4EAC32C7">
        <w:rPr>
          <w:b/>
          <w:bCs/>
          <w:lang w:val="pt-BR"/>
        </w:rPr>
        <w:t>Objetivo geral:</w:t>
      </w:r>
    </w:p>
    <w:p w14:paraId="0B6C8D69" w14:textId="3445D3BE" w:rsidR="530AFD6E" w:rsidDel="44F2DCEE" w:rsidRDefault="4E8D15B0" w:rsidP="4E8D15B0">
      <w:pPr>
        <w:pStyle w:val="Corpodetexto"/>
        <w:rPr>
          <w:del w:id="217" w:author="Kathlen Maiara Gaulke Bonin" w:date="2018-11-25T08:06:00Z"/>
          <w:lang w:val="pt-BR"/>
        </w:rPr>
      </w:pPr>
      <w:r w:rsidRPr="4E8D15B0">
        <w:rPr>
          <w:lang w:val="pt-BR"/>
        </w:rPr>
        <w:t xml:space="preserve"> Explorar as características e o desenvolvimento dos insetos inserindo o ensino lúdico por meio de tecnologias</w:t>
      </w:r>
      <w:ins w:id="218" w:author="Kathlen Maiara Gaulke Bonin" w:date="2018-11-25T08:06:00Z">
        <w:r w:rsidR="44F2DCEE" w:rsidRPr="4E8D15B0">
          <w:rPr>
            <w:lang w:val="pt-BR"/>
          </w:rPr>
          <w:t>, como o</w:t>
        </w:r>
      </w:ins>
      <w:ins w:id="219" w:author="Kathlen Maiara Gaulke Bonin" w:date="2018-11-25T08:07:00Z">
        <w:r w:rsidR="25C1284D" w:rsidRPr="4E8D15B0">
          <w:rPr>
            <w:lang w:val="pt-BR"/>
          </w:rPr>
          <w:t>s</w:t>
        </w:r>
      </w:ins>
      <w:ins w:id="220" w:author="Kathlen Maiara Gaulke Bonin" w:date="2018-11-25T08:06:00Z">
        <w:r w:rsidR="44F2DCEE" w:rsidRPr="4E8D15B0">
          <w:rPr>
            <w:lang w:val="pt-BR"/>
          </w:rPr>
          <w:t xml:space="preserve"> óculos VR</w:t>
        </w:r>
      </w:ins>
      <w:ins w:id="221" w:author="Kathlen Maiara Gaulke Bonin" w:date="2018-11-25T08:07:00Z">
        <w:r w:rsidR="099EDBC2" w:rsidRPr="4E8D15B0">
          <w:rPr>
            <w:lang w:val="pt-BR"/>
          </w:rPr>
          <w:t xml:space="preserve"> e o </w:t>
        </w:r>
        <w:proofErr w:type="spellStart"/>
        <w:r w:rsidR="099EDBC2" w:rsidRPr="4E8D15B0">
          <w:rPr>
            <w:lang w:val="pt-BR"/>
          </w:rPr>
          <w:t>Kahoot</w:t>
        </w:r>
        <w:proofErr w:type="spellEnd"/>
        <w:r w:rsidR="099EDBC2" w:rsidRPr="4E8D15B0">
          <w:rPr>
            <w:lang w:val="pt-BR"/>
          </w:rPr>
          <w:t>.</w:t>
        </w:r>
      </w:ins>
      <w:del w:id="222" w:author="Kathlen Maiara Gaulke Bonin" w:date="2018-11-25T08:06:00Z">
        <w:r w:rsidRPr="4E8D15B0" w:rsidDel="44F2DCEE">
          <w:rPr>
            <w:lang w:val="pt-BR"/>
          </w:rPr>
          <w:delText xml:space="preserve">. </w:delText>
        </w:r>
      </w:del>
    </w:p>
    <w:p w14:paraId="72DC228F" w14:textId="4017CE51" w:rsidR="44F2DCEE" w:rsidDel="099EDBC2" w:rsidRDefault="44F2DCEE">
      <w:pPr>
        <w:pStyle w:val="Corpodetexto"/>
        <w:rPr>
          <w:del w:id="223" w:author="Kathlen Maiara Gaulke Bonin" w:date="2018-11-25T08:07:00Z"/>
          <w:lang w:val="pt-BR"/>
          <w:rPrChange w:id="224" w:author="Kathlen Maiara Gaulke Bonin" w:date="2018-11-25T08:07:00Z">
            <w:rPr>
              <w:del w:id="225" w:author="Kathlen Maiara Gaulke Bonin" w:date="2018-11-25T08:07:00Z"/>
            </w:rPr>
          </w:rPrChange>
        </w:rPr>
        <w:pPrChange w:id="226" w:author="Kathlen Maiara Gaulke Bonin" w:date="2018-11-25T08:07:00Z">
          <w:pPr/>
        </w:pPrChange>
      </w:pPr>
    </w:p>
    <w:p w14:paraId="2D2120D7" w14:textId="4F544419" w:rsidR="099EDBC2" w:rsidRDefault="099EDBC2">
      <w:pPr>
        <w:pStyle w:val="Corpodetexto"/>
        <w:rPr>
          <w:lang w:val="pt-BR"/>
          <w:rPrChange w:id="227" w:author="Kathlen Maiara Gaulke Bonin" w:date="2018-11-25T08:07:00Z">
            <w:rPr/>
          </w:rPrChange>
        </w:rPr>
        <w:pPrChange w:id="228" w:author="Kathlen Maiara Gaulke Bonin" w:date="2018-11-25T08:07:00Z">
          <w:pPr/>
        </w:pPrChange>
      </w:pPr>
    </w:p>
    <w:p w14:paraId="5B84A6E4" w14:textId="22F16C16" w:rsidR="54A5157F" w:rsidRDefault="54A5157F">
      <w:pPr>
        <w:pStyle w:val="Corpodetexto"/>
        <w:rPr>
          <w:ins w:id="229" w:author="Kathlen Maiara Gaulke Bonin" w:date="2018-11-25T11:07:00Z"/>
          <w:b/>
          <w:bCs/>
          <w:lang w:val="pt-BR"/>
          <w:rPrChange w:id="230" w:author="Kathlen Maiara Gaulke Bonin" w:date="2018-11-25T11:07:00Z">
            <w:rPr>
              <w:ins w:id="231" w:author="Kathlen Maiara Gaulke Bonin" w:date="2018-11-25T11:07:00Z"/>
            </w:rPr>
          </w:rPrChange>
        </w:rPr>
        <w:pPrChange w:id="232" w:author="Kathlen Maiara Gaulke Bonin" w:date="2018-11-25T11:07:00Z">
          <w:pPr/>
        </w:pPrChange>
      </w:pPr>
    </w:p>
    <w:p w14:paraId="79BD9360" w14:textId="035A7185" w:rsidR="00FD2E20" w:rsidRPr="00743538" w:rsidDel="54A5157F" w:rsidRDefault="00FD2E20" w:rsidP="6C2EC938">
      <w:pPr>
        <w:pStyle w:val="Corpodetexto"/>
        <w:rPr>
          <w:del w:id="233" w:author="Kathlen Maiara Gaulke Bonin" w:date="2018-11-25T11:07:00Z"/>
          <w:lang w:val="pt-BR"/>
        </w:rPr>
      </w:pPr>
    </w:p>
    <w:p w14:paraId="1138E06B" w14:textId="77777777" w:rsidR="00A22F01" w:rsidDel="54A5157F" w:rsidRDefault="00A22F01" w:rsidP="001720EB">
      <w:pPr>
        <w:pStyle w:val="Corpodetexto"/>
        <w:rPr>
          <w:del w:id="234" w:author="Kathlen Maiara Gaulke Bonin" w:date="2018-11-25T11:07:00Z"/>
          <w:b/>
          <w:lang w:val="pt-BR"/>
        </w:rPr>
      </w:pPr>
    </w:p>
    <w:p w14:paraId="03D6DDD4" w14:textId="6AE895D5" w:rsidR="00637BA8" w:rsidRPr="00743538" w:rsidRDefault="4EAC32C7">
      <w:pPr>
        <w:pStyle w:val="Corpodetexto"/>
        <w:rPr>
          <w:lang w:val="pt-BR"/>
          <w:rPrChange w:id="235" w:author="Kathlen Maiara Gaulke Bonin" w:date="2018-11-25T11:07:00Z">
            <w:rPr/>
          </w:rPrChange>
        </w:rPr>
      </w:pPr>
      <w:r w:rsidRPr="4EAC32C7">
        <w:rPr>
          <w:b/>
          <w:bCs/>
          <w:lang w:val="pt-BR"/>
        </w:rPr>
        <w:t>Objetivos de aprendizagem:</w:t>
      </w:r>
    </w:p>
    <w:p w14:paraId="788FB182" w14:textId="37D4ECFC" w:rsidR="1855A217" w:rsidDel="0E1797D4" w:rsidRDefault="0E1797D4">
      <w:pPr>
        <w:pStyle w:val="Corpodetexto"/>
        <w:numPr>
          <w:ilvl w:val="0"/>
          <w:numId w:val="18"/>
        </w:numPr>
        <w:spacing w:before="139"/>
        <w:rPr>
          <w:ins w:id="236" w:author="Kathlen Maiara Gaulke Bonin" w:date="2018-11-25T08:22:00Z"/>
          <w:del w:id="237" w:author="Kathlen Maiara Gaulke Bonin" w:date="2018-11-25T08:23:00Z"/>
          <w:lang w:val="pt-BR"/>
          <w:rPrChange w:id="238" w:author="Kathlen Maiara Gaulke Bonin" w:date="2018-11-25T08:22:00Z">
            <w:rPr>
              <w:ins w:id="239" w:author="Kathlen Maiara Gaulke Bonin" w:date="2018-11-25T08:22:00Z"/>
              <w:del w:id="240" w:author="Kathlen Maiara Gaulke Bonin" w:date="2018-11-25T08:23:00Z"/>
            </w:rPr>
          </w:rPrChange>
        </w:rPr>
        <w:pPrChange w:id="241" w:author="Kathlen Maiara Gaulke Bonin" w:date="2018-11-25T08:22:00Z">
          <w:pPr/>
        </w:pPrChange>
      </w:pPr>
      <w:ins w:id="242" w:author="Kathlen Maiara Gaulke Bonin" w:date="2018-11-25T08:23:00Z">
        <w:r w:rsidRPr="1855A217">
          <w:rPr>
            <w:lang w:val="pt-BR"/>
            <w:rPrChange w:id="243" w:author="Kathlen Maiara Gaulke Bonin" w:date="2018-11-25T08:22:00Z">
              <w:rPr/>
            </w:rPrChange>
          </w:rPr>
          <w:lastRenderedPageBreak/>
          <w:t>identificar o que é um inseto;</w:t>
        </w:r>
      </w:ins>
    </w:p>
    <w:p w14:paraId="128FECD0" w14:textId="2798CFAE" w:rsidR="0E1797D4" w:rsidRDefault="0E1797D4">
      <w:pPr>
        <w:pStyle w:val="Corpodetexto"/>
        <w:numPr>
          <w:ilvl w:val="0"/>
          <w:numId w:val="18"/>
        </w:numPr>
        <w:spacing w:before="139"/>
        <w:rPr>
          <w:lang w:val="pt-BR"/>
          <w:rPrChange w:id="244" w:author="Sarah Maria Samulewski" w:date="2018-12-16T05:20:00Z">
            <w:rPr/>
          </w:rPrChange>
        </w:rPr>
        <w:pPrChange w:id="245" w:author="Sarah Maria Samulewski" w:date="2018-12-16T05:20:00Z">
          <w:pPr/>
        </w:pPrChange>
      </w:pPr>
    </w:p>
    <w:p w14:paraId="45B80206" w14:textId="2444F1A2" w:rsidR="1AA8DCCA" w:rsidRPr="0070096F" w:rsidDel="1855A217" w:rsidRDefault="7C369E0B" w:rsidP="7C369E0B">
      <w:pPr>
        <w:pStyle w:val="Corpodetexto"/>
        <w:numPr>
          <w:ilvl w:val="0"/>
          <w:numId w:val="18"/>
        </w:numPr>
        <w:spacing w:before="139"/>
        <w:rPr>
          <w:del w:id="246" w:author="Kathlen Maiara Gaulke Bonin" w:date="2018-11-25T08:22:00Z"/>
          <w:lang w:val="pt-BR"/>
        </w:rPr>
      </w:pPr>
      <w:del w:id="247" w:author="Kathlen Maiara Gaulke Bonin" w:date="2018-11-25T08:08:00Z">
        <w:r w:rsidRPr="7C369E0B" w:rsidDel="14EC0BA5">
          <w:rPr>
            <w:lang w:val="pt-BR"/>
          </w:rPr>
          <w:delText>Definir o que é um inseto;</w:delText>
        </w:r>
      </w:del>
    </w:p>
    <w:p w14:paraId="79BD9363" w14:textId="78223587" w:rsidR="00FD2E20" w:rsidRPr="0070096F" w:rsidRDefault="14EC0BA5" w:rsidP="1855A217">
      <w:pPr>
        <w:pStyle w:val="Corpodetexto"/>
        <w:numPr>
          <w:ilvl w:val="0"/>
          <w:numId w:val="18"/>
        </w:numPr>
        <w:tabs>
          <w:tab w:val="left" w:pos="956"/>
        </w:tabs>
        <w:spacing w:before="139"/>
        <w:rPr>
          <w:lang w:val="pt-BR"/>
        </w:rPr>
      </w:pPr>
      <w:ins w:id="248" w:author="Kathlen Maiara Gaulke Bonin" w:date="2018-11-25T08:08:00Z">
        <w:r w:rsidRPr="7C369E0B">
          <w:rPr>
            <w:lang w:val="pt-BR"/>
          </w:rPr>
          <w:t>p</w:t>
        </w:r>
      </w:ins>
      <w:del w:id="249" w:author="Kathlen Maiara Gaulke Bonin" w:date="2018-11-25T08:08:00Z">
        <w:r w:rsidR="7C369E0B" w:rsidRPr="7C369E0B" w:rsidDel="14EC0BA5">
          <w:rPr>
            <w:lang w:val="pt-BR"/>
          </w:rPr>
          <w:delText>P</w:delText>
        </w:r>
      </w:del>
      <w:r w:rsidR="7C369E0B" w:rsidRPr="7C369E0B">
        <w:rPr>
          <w:lang w:val="pt-BR"/>
        </w:rPr>
        <w:t>erceber as características e semelhanças entre os insetos;</w:t>
      </w:r>
    </w:p>
    <w:p w14:paraId="79BD9368" w14:textId="02613534" w:rsidR="00FD2E20" w:rsidRDefault="14EC0BA5" w:rsidP="4EAC32C7">
      <w:pPr>
        <w:pStyle w:val="Corpodetexto"/>
        <w:numPr>
          <w:ilvl w:val="0"/>
          <w:numId w:val="18"/>
        </w:numPr>
        <w:tabs>
          <w:tab w:val="left" w:pos="956"/>
        </w:tabs>
        <w:spacing w:before="80"/>
        <w:rPr>
          <w:lang w:val="pt-BR"/>
        </w:rPr>
      </w:pPr>
      <w:ins w:id="250" w:author="Kathlen Maiara Gaulke Bonin" w:date="2018-11-25T08:08:00Z">
        <w:r w:rsidRPr="4EAC32C7">
          <w:rPr>
            <w:lang w:val="pt-BR"/>
          </w:rPr>
          <w:t>c</w:t>
        </w:r>
      </w:ins>
      <w:del w:id="251" w:author="Kathlen Maiara Gaulke Bonin" w:date="2018-11-25T08:08:00Z">
        <w:r w:rsidR="4EAC32C7" w:rsidRPr="4EAC32C7" w:rsidDel="14EC0BA5">
          <w:rPr>
            <w:lang w:val="pt-BR"/>
          </w:rPr>
          <w:delText>C</w:delText>
        </w:r>
      </w:del>
      <w:r w:rsidR="4EAC32C7" w:rsidRPr="4EAC32C7">
        <w:rPr>
          <w:lang w:val="pt-BR"/>
        </w:rPr>
        <w:t xml:space="preserve">orresponder </w:t>
      </w:r>
      <w:proofErr w:type="spellStart"/>
      <w:r w:rsidR="4EAC32C7" w:rsidRPr="4EAC32C7">
        <w:rPr>
          <w:lang w:val="pt-BR"/>
        </w:rPr>
        <w:t>o</w:t>
      </w:r>
      <w:proofErr w:type="spellEnd"/>
      <w:r w:rsidR="4EAC32C7" w:rsidRPr="4EAC32C7">
        <w:rPr>
          <w:lang w:val="pt-BR"/>
        </w:rPr>
        <w:t xml:space="preserve"> nome de cada inseto com sua devida representação;</w:t>
      </w:r>
    </w:p>
    <w:p w14:paraId="40BF98F6" w14:textId="7B3F3138" w:rsidR="530AFD6E" w:rsidRPr="0070096F" w:rsidRDefault="14EC0BA5" w:rsidP="7C369E0B">
      <w:pPr>
        <w:pStyle w:val="Corpodetexto"/>
        <w:numPr>
          <w:ilvl w:val="0"/>
          <w:numId w:val="18"/>
        </w:numPr>
        <w:rPr>
          <w:lang w:val="pt-BR"/>
        </w:rPr>
      </w:pPr>
      <w:ins w:id="252" w:author="Kathlen Maiara Gaulke Bonin" w:date="2018-11-25T08:08:00Z">
        <w:r w:rsidRPr="7C369E0B">
          <w:rPr>
            <w:lang w:val="pt-BR"/>
          </w:rPr>
          <w:t>i</w:t>
        </w:r>
      </w:ins>
      <w:del w:id="253" w:author="Kathlen Maiara Gaulke Bonin" w:date="2018-11-25T08:08:00Z">
        <w:r w:rsidR="7C369E0B" w:rsidRPr="7C369E0B" w:rsidDel="14EC0BA5">
          <w:rPr>
            <w:lang w:val="pt-BR"/>
          </w:rPr>
          <w:delText>I</w:delText>
        </w:r>
      </w:del>
      <w:r w:rsidR="7C369E0B" w:rsidRPr="7C369E0B">
        <w:rPr>
          <w:lang w:val="pt-BR"/>
        </w:rPr>
        <w:t>dentificar diversos insetos presentes na fauna brasileira, mostrando a sua função e importância.</w:t>
      </w:r>
    </w:p>
    <w:p w14:paraId="459EF104" w14:textId="77777777" w:rsidR="001003BC" w:rsidRPr="00542AD1" w:rsidRDefault="001003BC" w:rsidP="00A22F01">
      <w:pPr>
        <w:pStyle w:val="Corpodetexto"/>
        <w:rPr>
          <w:lang w:val="pt-BR"/>
        </w:rPr>
      </w:pPr>
    </w:p>
    <w:p w14:paraId="79BD9369" w14:textId="5FD95198" w:rsidR="00FD2E20" w:rsidRPr="00542AD1" w:rsidRDefault="7651B9D1" w:rsidP="00542AD1">
      <w:pPr>
        <w:pStyle w:val="Ttulo2"/>
      </w:pPr>
      <w:r w:rsidRPr="7651B9D1">
        <w:rPr>
          <w:b/>
        </w:rPr>
        <w:t xml:space="preserve">Público-alvo: </w:t>
      </w:r>
    </w:p>
    <w:p w14:paraId="6214E9F7" w14:textId="3AC7EB25" w:rsidR="00542AD1" w:rsidRDefault="4EAC32C7" w:rsidP="4EAC32C7">
      <w:pPr>
        <w:pStyle w:val="Corpodetexto"/>
        <w:rPr>
          <w:lang w:val="pt-BR"/>
        </w:rPr>
      </w:pPr>
      <w:r w:rsidRPr="4EAC32C7">
        <w:rPr>
          <w:lang w:val="pt-BR"/>
        </w:rPr>
        <w:t xml:space="preserve">O projeto será destinado a crianças do 3ºano do ensino fundamental com idade entre </w:t>
      </w:r>
      <w:ins w:id="254" w:author="Kathlen Maiara Gaulke Bonin" w:date="2018-11-25T08:08:00Z">
        <w:r w:rsidR="3CEB2112" w:rsidRPr="4EAC32C7">
          <w:rPr>
            <w:lang w:val="pt-BR"/>
          </w:rPr>
          <w:t>oito</w:t>
        </w:r>
      </w:ins>
      <w:del w:id="255" w:author="Kathlen Maiara Gaulke Bonin" w:date="2018-11-25T08:08:00Z">
        <w:r w:rsidRPr="4EAC32C7" w:rsidDel="3CEB2112">
          <w:rPr>
            <w:lang w:val="pt-BR"/>
          </w:rPr>
          <w:delText>8</w:delText>
        </w:r>
      </w:del>
      <w:r w:rsidRPr="4EAC32C7">
        <w:rPr>
          <w:lang w:val="pt-BR"/>
        </w:rPr>
        <w:t xml:space="preserve"> </w:t>
      </w:r>
      <w:del w:id="256" w:author="Kathlen Maiara Gaulke Bonin" w:date="2018-11-25T08:08:00Z">
        <w:r w:rsidRPr="4EAC32C7" w:rsidDel="3CEB2112">
          <w:rPr>
            <w:lang w:val="pt-BR"/>
          </w:rPr>
          <w:delText xml:space="preserve">(oito) </w:delText>
        </w:r>
      </w:del>
      <w:r w:rsidRPr="4EAC32C7">
        <w:rPr>
          <w:lang w:val="pt-BR"/>
        </w:rPr>
        <w:t xml:space="preserve">e </w:t>
      </w:r>
      <w:ins w:id="257" w:author="Kathlen Maiara Gaulke Bonin" w:date="2018-11-25T08:08:00Z">
        <w:r w:rsidR="3CEB2112" w:rsidRPr="4EAC32C7">
          <w:rPr>
            <w:lang w:val="pt-BR"/>
          </w:rPr>
          <w:t>nove</w:t>
        </w:r>
      </w:ins>
      <w:del w:id="258" w:author="Kathlen Maiara Gaulke Bonin" w:date="2018-11-25T08:08:00Z">
        <w:r w:rsidRPr="4EAC32C7" w:rsidDel="3CEB2112">
          <w:rPr>
            <w:lang w:val="pt-BR"/>
          </w:rPr>
          <w:delText>9 (nove)</w:delText>
        </w:r>
      </w:del>
      <w:r w:rsidRPr="4EAC32C7">
        <w:rPr>
          <w:lang w:val="pt-BR"/>
        </w:rPr>
        <w:t xml:space="preserve"> anos.</w:t>
      </w:r>
      <w:del w:id="259" w:author="Kathlen Maiara Gaulke Bonin" w:date="2018-11-25T08:09:00Z">
        <w:r w:rsidRPr="4EAC32C7" w:rsidDel="2122813F">
          <w:rPr>
            <w:lang w:val="pt-BR"/>
          </w:rPr>
          <w:delText xml:space="preserve"> A sala de aula será composta por 27 (vinte e sete) crianças, que serão mediadas por um professor. </w:delText>
        </w:r>
      </w:del>
    </w:p>
    <w:p w14:paraId="0C017112" w14:textId="0E29B13C" w:rsidR="530AFD6E" w:rsidDel="2122813F" w:rsidRDefault="530AFD6E" w:rsidP="530AFD6E">
      <w:pPr>
        <w:pStyle w:val="Corpodetexto"/>
        <w:rPr>
          <w:del w:id="260" w:author="Kathlen Maiara Gaulke Bonin" w:date="2018-11-25T08:09:00Z"/>
          <w:color w:val="34313A"/>
          <w:sz w:val="28"/>
          <w:szCs w:val="28"/>
          <w:lang w:val="pt-BR"/>
        </w:rPr>
      </w:pPr>
      <w:del w:id="261" w:author="Kathlen Maiara Gaulke Bonin" w:date="2018-11-25T08:09:00Z">
        <w:r w:rsidRPr="0070096F" w:rsidDel="2122813F">
          <w:rPr>
            <w:lang w:val="pt-BR"/>
          </w:rPr>
          <w:br/>
        </w:r>
      </w:del>
    </w:p>
    <w:p w14:paraId="3FB53194" w14:textId="7D99AA33" w:rsidR="00DA0175" w:rsidRPr="00743538" w:rsidRDefault="00DA0175" w:rsidP="2122813F">
      <w:pPr>
        <w:pStyle w:val="Corpodetexto"/>
        <w:rPr>
          <w:lang w:val="pt-BR"/>
        </w:rPr>
      </w:pPr>
    </w:p>
    <w:p w14:paraId="3FA3BFFE" w14:textId="7F2509B1" w:rsidR="1AA8DCCA" w:rsidRDefault="7651B9D1" w:rsidP="7651B9D1">
      <w:pPr>
        <w:pStyle w:val="Ttulo1"/>
      </w:pPr>
      <w:r>
        <w:t>FUNDAMENTAÇÃO TEÓRICA</w:t>
      </w:r>
    </w:p>
    <w:p w14:paraId="2B953A98" w14:textId="6087C56A" w:rsidR="1AA8DCCA" w:rsidRPr="0070096F" w:rsidDel="198C78EB" w:rsidRDefault="49457A75">
      <w:pPr>
        <w:pStyle w:val="Corpodetexto"/>
        <w:ind w:firstLine="720"/>
        <w:rPr>
          <w:lang w:val="pt-BR"/>
          <w:rPrChange w:id="262" w:author="Kathlen Maiara Gaulke Bonin" w:date="2018-12-16T03:03:00Z">
            <w:rPr/>
          </w:rPrChange>
        </w:rPr>
        <w:pPrChange w:id="263" w:author="Kathlen Maiara Gaulke Bonin" w:date="2018-12-16T03:03:00Z">
          <w:pPr>
            <w:pStyle w:val="Corpodetexto"/>
            <w:ind w:firstLine="0"/>
          </w:pPr>
        </w:pPrChange>
      </w:pPr>
      <w:del w:id="264" w:author="Kathlen Maiara Gaulke Bonin" w:date="2018-11-25T09:58:00Z">
        <w:r w:rsidRPr="49457A75" w:rsidDel="0C724D40">
          <w:rPr>
            <w:lang w:val="pt-BR"/>
          </w:rPr>
          <w:delText xml:space="preserve">         </w:delText>
        </w:r>
      </w:del>
      <w:r w:rsidRPr="49457A75">
        <w:rPr>
          <w:lang w:val="pt-BR"/>
        </w:rPr>
        <w:t xml:space="preserve">De acordo com </w:t>
      </w:r>
      <w:ins w:id="265" w:author="Kathlen Maiara Gaulke Bonin" w:date="2018-11-25T09:52:00Z">
        <w:r w:rsidR="1DAFEF1A" w:rsidRPr="49457A75">
          <w:rPr>
            <w:lang w:val="pt-BR"/>
          </w:rPr>
          <w:t>B</w:t>
        </w:r>
      </w:ins>
      <w:ins w:id="266" w:author="Kathlen Maiara Gaulke Bonin" w:date="2018-11-25T09:53:00Z">
        <w:r w:rsidR="61DF3325" w:rsidRPr="49457A75">
          <w:rPr>
            <w:lang w:val="pt-BR"/>
          </w:rPr>
          <w:t>rasil (</w:t>
        </w:r>
      </w:ins>
      <w:del w:id="267" w:author="Kathlen Maiara Gaulke Bonin" w:date="2018-11-25T09:52:00Z">
        <w:r w:rsidRPr="49457A75" w:rsidDel="1DAFEF1A">
          <w:rPr>
            <w:lang w:val="pt-BR"/>
          </w:rPr>
          <w:delText xml:space="preserve">as Diretrizes Curriculares Nacionais </w:delText>
        </w:r>
      </w:del>
      <w:del w:id="268" w:author="Kathlen Maiara Gaulke Bonin" w:date="2018-11-25T09:53:00Z">
        <w:r w:rsidRPr="49457A75" w:rsidDel="61DF3325">
          <w:rPr>
            <w:lang w:val="pt-BR"/>
          </w:rPr>
          <w:delText>(</w:delText>
        </w:r>
      </w:del>
      <w:r w:rsidRPr="49457A75">
        <w:rPr>
          <w:lang w:val="pt-BR"/>
        </w:rPr>
        <w:t>1997</w:t>
      </w:r>
      <w:ins w:id="269" w:author="Kathlen Maiara Gaulke Bonin" w:date="2018-11-25T09:53:00Z">
        <w:r w:rsidRPr="49457A75">
          <w:rPr>
            <w:lang w:val="pt-BR"/>
          </w:rPr>
          <w:t xml:space="preserve">), o ensino de ciências naturais é </w:t>
        </w:r>
      </w:ins>
      <w:ins w:id="270" w:author="Kathlen Maiara Gaulke Bonin" w:date="2018-11-25T09:55:00Z">
        <w:r w:rsidRPr="49457A75">
          <w:rPr>
            <w:lang w:val="pt-BR"/>
          </w:rPr>
          <w:t>import</w:t>
        </w:r>
        <w:r w:rsidR="666AC99F" w:rsidRPr="49457A75">
          <w:rPr>
            <w:lang w:val="pt-BR"/>
          </w:rPr>
          <w:t xml:space="preserve">ante </w:t>
        </w:r>
        <w:r w:rsidRPr="49457A75">
          <w:rPr>
            <w:lang w:val="pt-BR"/>
          </w:rPr>
          <w:t>porque</w:t>
        </w:r>
      </w:ins>
      <w:del w:id="271" w:author="Kathlen Maiara Gaulke Bonin" w:date="2018-11-25T09:53:00Z">
        <w:r w:rsidRPr="00B33814" w:rsidDel="61DF3325">
          <w:rPr>
            <w:highlight w:val="yellow"/>
            <w:lang w:val="pt-BR"/>
            <w:rPrChange w:id="272" w:author="Mauricio Capobianco Lopes" w:date="2018-11-06T16:43:00Z">
              <w:rPr>
                <w:lang w:val="pt-BR"/>
              </w:rPr>
            </w:rPrChange>
          </w:rPr>
          <w:delText>suma</w:delText>
        </w:r>
      </w:del>
      <w:ins w:id="273" w:author="Kathlen Maiara Gaulke Bonin" w:date="2018-11-25T09:53:00Z">
        <w:r w:rsidRPr="49457A75">
          <w:rPr>
            <w:lang w:val="pt-BR"/>
          </w:rPr>
          <w:t xml:space="preserve"> desperta o desenvolvimento de condutas e valores que são </w:t>
        </w:r>
      </w:ins>
      <w:r w:rsidRPr="49457A75">
        <w:rPr>
          <w:lang w:val="pt-BR"/>
        </w:rPr>
        <w:t>essenciais nas relações entre os seres humanos e o meio ambiente em que vivem</w:t>
      </w:r>
      <w:ins w:id="274" w:author="Kathlen Maiara Gaulke Bonin" w:date="2018-11-25T09:53:00Z">
        <w:r w:rsidR="510EDFE7" w:rsidRPr="49457A75">
          <w:rPr>
            <w:lang w:val="pt-BR"/>
          </w:rPr>
          <w:t>. Sabemos qu</w:t>
        </w:r>
      </w:ins>
      <w:ins w:id="275" w:author="Kathlen Maiara Gaulke Bonin" w:date="2018-11-25T09:55:00Z">
        <w:r w:rsidR="1275674F" w:rsidRPr="49457A75">
          <w:rPr>
            <w:lang w:val="pt-BR"/>
          </w:rPr>
          <w:t>e</w:t>
        </w:r>
      </w:ins>
      <w:ins w:id="276" w:author="Kathlen Maiara Gaulke Bonin" w:date="2018-11-25T09:57:00Z">
        <w:r w:rsidR="456A8D13" w:rsidRPr="49457A75">
          <w:rPr>
            <w:lang w:val="pt-BR"/>
          </w:rPr>
          <w:t xml:space="preserve"> </w:t>
        </w:r>
      </w:ins>
      <w:ins w:id="277" w:author="Kathlen Maiara Gaulke Bonin" w:date="2018-11-25T09:59:00Z">
        <w:r w:rsidR="198C78EB" w:rsidRPr="49457A75">
          <w:rPr>
            <w:lang w:val="pt-BR"/>
          </w:rPr>
          <w:t xml:space="preserve">as crianças naturalmente exploram o meio em que </w:t>
        </w:r>
      </w:ins>
      <w:ins w:id="278" w:author="Kathlen Maiara Gaulke Bonin" w:date="2018-11-25T10:00:00Z">
        <w:r w:rsidR="198C78EB" w:rsidRPr="49457A75">
          <w:rPr>
            <w:lang w:val="pt-BR"/>
          </w:rPr>
          <w:t>vivem</w:t>
        </w:r>
        <w:commentRangeStart w:id="279"/>
        <w:r w:rsidR="198C78EB" w:rsidRPr="49457A75">
          <w:rPr>
            <w:lang w:val="pt-BR"/>
          </w:rPr>
          <w:t xml:space="preserve">, </w:t>
        </w:r>
      </w:ins>
      <w:commentRangeEnd w:id="279"/>
      <w:r w:rsidR="00476C49">
        <w:rPr>
          <w:rStyle w:val="Refdecomentrio"/>
        </w:rPr>
        <w:commentReference w:id="279"/>
      </w:r>
      <w:ins w:id="280" w:author="Kathlen Maiara Gaulke Bonin" w:date="2018-11-25T10:00:00Z">
        <w:r w:rsidR="198C78EB" w:rsidRPr="49457A75">
          <w:rPr>
            <w:lang w:val="pt-BR"/>
          </w:rPr>
          <w:t>nestas</w:t>
        </w:r>
      </w:ins>
      <w:ins w:id="281" w:author="Kathlen Maiara Gaulke Bonin" w:date="2018-11-25T09:59:00Z">
        <w:r w:rsidR="198C78EB" w:rsidRPr="49457A75">
          <w:rPr>
            <w:lang w:val="pt-BR"/>
          </w:rPr>
          <w:t xml:space="preserve"> situações </w:t>
        </w:r>
      </w:ins>
      <w:ins w:id="282" w:author="Kathlen Maiara Gaulke Bonin" w:date="2018-11-25T09:58:00Z">
        <w:r w:rsidR="0EC50901" w:rsidRPr="49457A75">
          <w:rPr>
            <w:lang w:val="pt-BR"/>
          </w:rPr>
          <w:t xml:space="preserve">vão </w:t>
        </w:r>
        <w:r w:rsidR="0C724D40" w:rsidRPr="49457A75">
          <w:rPr>
            <w:lang w:val="pt-BR"/>
          </w:rPr>
          <w:t xml:space="preserve">conhecendo melhor </w:t>
        </w:r>
        <w:r w:rsidR="0EC50901" w:rsidRPr="49457A75">
          <w:rPr>
            <w:lang w:val="pt-BR"/>
          </w:rPr>
          <w:t xml:space="preserve">ao seu redor e </w:t>
        </w:r>
        <w:commentRangeStart w:id="283"/>
        <w:r w:rsidR="0EC50901" w:rsidRPr="49457A75">
          <w:rPr>
            <w:lang w:val="pt-BR"/>
          </w:rPr>
          <w:t xml:space="preserve">se </w:t>
        </w:r>
      </w:ins>
      <w:commentRangeEnd w:id="283"/>
      <w:r w:rsidR="00476C49">
        <w:rPr>
          <w:rStyle w:val="Refdecomentrio"/>
        </w:rPr>
        <w:commentReference w:id="283"/>
      </w:r>
      <w:ins w:id="284" w:author="Kathlen Maiara Gaulke Bonin" w:date="2018-11-25T09:58:00Z">
        <w:r w:rsidR="0EC50901" w:rsidRPr="49457A75">
          <w:rPr>
            <w:lang w:val="pt-BR"/>
          </w:rPr>
          <w:t>conhecem a si mesmo</w:t>
        </w:r>
      </w:ins>
      <w:ins w:id="285" w:author="Kathlen Maiara Gaulke Bonin" w:date="2018-11-25T09:59:00Z">
        <w:r w:rsidR="27C4B91F" w:rsidRPr="49457A75">
          <w:rPr>
            <w:lang w:val="pt-BR"/>
          </w:rPr>
          <w:t xml:space="preserve">, realizando perguntas, </w:t>
        </w:r>
        <w:r w:rsidR="768AE7F0" w:rsidRPr="49457A75">
          <w:rPr>
            <w:lang w:val="pt-BR"/>
          </w:rPr>
          <w:t>fazendo críticas e tendo curi</w:t>
        </w:r>
      </w:ins>
      <w:ins w:id="286" w:author="Kathlen Maiara Gaulke Bonin" w:date="2018-11-25T10:00:00Z">
        <w:r w:rsidR="6151329D" w:rsidRPr="49457A75">
          <w:rPr>
            <w:lang w:val="pt-BR"/>
          </w:rPr>
          <w:t xml:space="preserve">osidades nas </w:t>
        </w:r>
        <w:commentRangeStart w:id="287"/>
        <w:r w:rsidR="6151329D" w:rsidRPr="49457A75">
          <w:rPr>
            <w:lang w:val="pt-BR"/>
          </w:rPr>
          <w:t>ações exercida</w:t>
        </w:r>
      </w:ins>
      <w:commentRangeEnd w:id="287"/>
      <w:r w:rsidR="00476C49">
        <w:rPr>
          <w:rStyle w:val="Refdecomentrio"/>
        </w:rPr>
        <w:commentReference w:id="287"/>
      </w:r>
      <w:ins w:id="288" w:author="Kathlen Maiara Gaulke Bonin" w:date="2018-11-25T10:00:00Z">
        <w:r w:rsidR="22E48F27" w:rsidRPr="49457A75">
          <w:rPr>
            <w:lang w:val="pt-BR"/>
          </w:rPr>
          <w:t xml:space="preserve">, </w:t>
        </w:r>
        <w:commentRangeStart w:id="289"/>
        <w:r w:rsidR="22E48F27" w:rsidRPr="49457A75">
          <w:rPr>
            <w:lang w:val="pt-BR"/>
          </w:rPr>
          <w:t xml:space="preserve">isso </w:t>
        </w:r>
      </w:ins>
      <w:commentRangeEnd w:id="289"/>
      <w:r w:rsidR="00476C49">
        <w:rPr>
          <w:rStyle w:val="Refdecomentrio"/>
        </w:rPr>
        <w:commentReference w:id="289"/>
      </w:r>
      <w:ins w:id="290" w:author="Kathlen Maiara Gaulke Bonin" w:date="2018-11-25T10:00:00Z">
        <w:r w:rsidR="22E48F27" w:rsidRPr="00476C49">
          <w:rPr>
            <w:highlight w:val="yellow"/>
            <w:lang w:val="pt-BR"/>
            <w:rPrChange w:id="291" w:author="Mauricio Capobianco Lopes [2]" w:date="2018-12-17T10:59:00Z">
              <w:rPr>
                <w:lang w:val="pt-BR"/>
              </w:rPr>
            </w:rPrChange>
          </w:rPr>
          <w:t>as tornas</w:t>
        </w:r>
        <w:r w:rsidR="22E48F27" w:rsidRPr="49457A75">
          <w:rPr>
            <w:lang w:val="pt-BR"/>
          </w:rPr>
          <w:t xml:space="preserve"> seres mais autônomos,</w:t>
        </w:r>
      </w:ins>
      <w:ins w:id="292" w:author="Kathlen Maiara Gaulke Bonin" w:date="2018-11-25T10:01:00Z">
        <w:r w:rsidR="76D2FBE2" w:rsidRPr="49457A75">
          <w:rPr>
            <w:lang w:val="pt-BR"/>
          </w:rPr>
          <w:t xml:space="preserve"> determinados e investiga</w:t>
        </w:r>
      </w:ins>
      <w:ins w:id="293" w:author="Kathlen Maiara Gaulke Bonin" w:date="2018-11-25T10:02:00Z">
        <w:r w:rsidR="36BCD112" w:rsidRPr="49457A75">
          <w:rPr>
            <w:lang w:val="pt-BR"/>
          </w:rPr>
          <w:t xml:space="preserve">doras. </w:t>
        </w:r>
      </w:ins>
    </w:p>
    <w:p w14:paraId="42BEDB1B" w14:textId="26888981" w:rsidR="1AA8DCCA" w:rsidRPr="0070096F" w:rsidDel="198C78EB" w:rsidRDefault="36BCD112">
      <w:pPr>
        <w:pStyle w:val="Corpodetexto"/>
        <w:ind w:firstLine="0"/>
        <w:rPr>
          <w:del w:id="294" w:author="Kathlen Maiara Gaulke Bonin" w:date="2018-11-25T09:57:00Z"/>
          <w:lang w:val="pt-BR"/>
          <w:rPrChange w:id="295" w:author="Kathlen Maiara Gaulke Bonin" w:date="2018-11-25T09:57:00Z">
            <w:rPr>
              <w:del w:id="296" w:author="Kathlen Maiara Gaulke Bonin" w:date="2018-11-25T09:57:00Z"/>
            </w:rPr>
          </w:rPrChange>
        </w:rPr>
      </w:pPr>
      <w:ins w:id="297" w:author="Kathlen Maiara Gaulke Bonin" w:date="2018-11-25T10:02:00Z">
        <w:r w:rsidRPr="49457A75">
          <w:rPr>
            <w:lang w:val="pt-BR"/>
          </w:rPr>
          <w:t>Segundo Borges</w:t>
        </w:r>
        <w:commentRangeStart w:id="298"/>
        <w:r w:rsidRPr="49457A75">
          <w:rPr>
            <w:lang w:val="pt-BR"/>
          </w:rPr>
          <w:t xml:space="preserve">; </w:t>
        </w:r>
      </w:ins>
      <w:commentRangeEnd w:id="298"/>
      <w:r w:rsidR="00476C49">
        <w:rPr>
          <w:rStyle w:val="Refdecomentrio"/>
        </w:rPr>
        <w:commentReference w:id="298"/>
      </w:r>
      <w:ins w:id="299" w:author="Kathlen Maiara Gaulke Bonin" w:date="2018-11-25T10:02:00Z">
        <w:r w:rsidRPr="49457A75">
          <w:rPr>
            <w:lang w:val="pt-BR"/>
          </w:rPr>
          <w:t xml:space="preserve">Morais (1998, </w:t>
        </w:r>
      </w:ins>
      <w:ins w:id="300" w:author="Kathlen Maiara Gaulke Bonin" w:date="2018-11-25T10:03:00Z">
        <w:r w:rsidR="308B28B8" w:rsidRPr="49457A75">
          <w:rPr>
            <w:lang w:val="pt-BR"/>
          </w:rPr>
          <w:t>p. 15):</w:t>
        </w:r>
      </w:ins>
      <w:del w:id="301" w:author="Kathlen Maiara Gaulke Bonin" w:date="2018-11-25T09:53:00Z">
        <w:r w:rsidR="49457A75" w:rsidRPr="49457A75" w:rsidDel="510EDFE7">
          <w:rPr>
            <w:lang w:val="pt-BR"/>
          </w:rPr>
          <w:delText>.</w:delText>
        </w:r>
      </w:del>
      <w:del w:id="302" w:author="Kathlen Maiara Gaulke Bonin" w:date="2018-11-25T09:54:00Z">
        <w:r w:rsidR="49457A75" w:rsidRPr="49457A75" w:rsidDel="080915D9">
          <w:rPr>
            <w:lang w:val="pt-BR"/>
          </w:rPr>
          <w:delText xml:space="preserve"> </w:delText>
        </w:r>
      </w:del>
      <w:del w:id="303" w:author="Kathlen Maiara Gaulke Bonin" w:date="2018-11-25T09:53:00Z">
        <w:r w:rsidR="49457A75" w:rsidRPr="49457A75" w:rsidDel="510EDFE7">
          <w:rPr>
            <w:lang w:val="pt-BR"/>
          </w:rPr>
          <w:delText>Pois,</w:delText>
        </w:r>
      </w:del>
    </w:p>
    <w:p w14:paraId="70E22940" w14:textId="146319B0" w:rsidR="1AA8DCCA" w:rsidRPr="0070096F" w:rsidDel="0C724D40" w:rsidRDefault="1AA8DCCA">
      <w:pPr>
        <w:pStyle w:val="Corpodetexto"/>
        <w:ind w:firstLine="0"/>
        <w:rPr>
          <w:ins w:id="304" w:author="Kathlen Maiara Gaulke Bonin" w:date="2018-11-25T09:57:00Z"/>
          <w:del w:id="305" w:author="Kathlen Maiara Gaulke Bonin" w:date="2018-11-25T09:58:00Z"/>
          <w:lang w:val="pt-BR"/>
          <w:rPrChange w:id="306" w:author="Kathlen Maiara Gaulke Bonin" w:date="2018-11-25T09:57:00Z">
            <w:rPr>
              <w:ins w:id="307" w:author="Kathlen Maiara Gaulke Bonin" w:date="2018-11-25T09:57:00Z"/>
              <w:del w:id="308" w:author="Kathlen Maiara Gaulke Bonin" w:date="2018-11-25T09:58:00Z"/>
            </w:rPr>
          </w:rPrChange>
        </w:rPr>
      </w:pPr>
    </w:p>
    <w:p w14:paraId="2A8F4079" w14:textId="33BC4787" w:rsidR="0C724D40" w:rsidDel="768AE7F0" w:rsidRDefault="0C724D40">
      <w:pPr>
        <w:pStyle w:val="Corpodetexto"/>
        <w:ind w:firstLine="720"/>
        <w:rPr>
          <w:del w:id="309" w:author="Kathlen Maiara Gaulke Bonin" w:date="2018-11-25T09:59:00Z"/>
          <w:lang w:val="pt-BR"/>
          <w:rPrChange w:id="310" w:author="Kathlen Maiara Gaulke Bonin" w:date="2018-11-25T09:59:00Z">
            <w:rPr>
              <w:del w:id="311" w:author="Kathlen Maiara Gaulke Bonin" w:date="2018-11-25T09:59:00Z"/>
            </w:rPr>
          </w:rPrChange>
        </w:rPr>
        <w:pPrChange w:id="312" w:author="Kathlen Maiara Gaulke Bonin" w:date="2018-11-25T09:59:00Z">
          <w:pPr/>
        </w:pPrChange>
      </w:pPr>
    </w:p>
    <w:p w14:paraId="1F159CD8" w14:textId="37E2EAB0" w:rsidR="768AE7F0" w:rsidDel="22E48F27" w:rsidRDefault="768AE7F0">
      <w:pPr>
        <w:pStyle w:val="Corpodetexto"/>
        <w:ind w:firstLine="720"/>
        <w:rPr>
          <w:del w:id="313" w:author="Kathlen Maiara Gaulke Bonin" w:date="2018-11-25T10:00:00Z"/>
          <w:lang w:val="pt-BR"/>
          <w:rPrChange w:id="314" w:author="Kathlen Maiara Gaulke Bonin" w:date="2018-11-25T10:00:00Z">
            <w:rPr>
              <w:del w:id="315" w:author="Kathlen Maiara Gaulke Bonin" w:date="2018-11-25T10:00:00Z"/>
            </w:rPr>
          </w:rPrChange>
        </w:rPr>
        <w:pPrChange w:id="316" w:author="Kathlen Maiara Gaulke Bonin" w:date="2018-11-25T10:00:00Z">
          <w:pPr/>
        </w:pPrChange>
      </w:pPr>
    </w:p>
    <w:p w14:paraId="2A8A2822" w14:textId="6043D5AD" w:rsidR="22E48F27" w:rsidDel="76D2FBE2" w:rsidRDefault="22E48F27">
      <w:pPr>
        <w:pStyle w:val="Corpodetexto"/>
        <w:ind w:firstLine="720"/>
        <w:rPr>
          <w:del w:id="317" w:author="Kathlen Maiara Gaulke Bonin" w:date="2018-11-25T10:01:00Z"/>
          <w:lang w:val="pt-BR"/>
          <w:rPrChange w:id="318" w:author="Kathlen Maiara Gaulke Bonin" w:date="2018-11-25T10:00:00Z">
            <w:rPr>
              <w:del w:id="319" w:author="Kathlen Maiara Gaulke Bonin" w:date="2018-11-25T10:01:00Z"/>
            </w:rPr>
          </w:rPrChange>
        </w:rPr>
        <w:pPrChange w:id="320" w:author="Kathlen Maiara Gaulke Bonin" w:date="2018-11-25T10:00:00Z">
          <w:pPr/>
        </w:pPrChange>
      </w:pPr>
    </w:p>
    <w:p w14:paraId="54D46A37" w14:textId="778BCBBB" w:rsidR="1AA8DCCA" w:rsidRPr="0070096F" w:rsidDel="36BCD112" w:rsidRDefault="1AA8DCCA">
      <w:pPr>
        <w:pStyle w:val="Corpodetexto"/>
        <w:ind w:firstLine="720"/>
        <w:rPr>
          <w:del w:id="321" w:author="Kathlen Maiara Gaulke Bonin" w:date="2018-11-25T10:02:00Z"/>
          <w:lang w:val="pt-BR"/>
          <w:rPrChange w:id="322" w:author="Kathlen Maiara Gaulke Bonin" w:date="2018-11-25T10:02:00Z">
            <w:rPr>
              <w:del w:id="323" w:author="Kathlen Maiara Gaulke Bonin" w:date="2018-11-25T10:02:00Z"/>
            </w:rPr>
          </w:rPrChange>
        </w:rPr>
        <w:pPrChange w:id="324" w:author="Kathlen Maiara Gaulke Bonin" w:date="2018-11-25T10:02:00Z">
          <w:pPr>
            <w:pStyle w:val="Corpodetexto"/>
            <w:ind w:firstLine="0"/>
          </w:pPr>
        </w:pPrChange>
      </w:pPr>
    </w:p>
    <w:p w14:paraId="6AFC5B27" w14:textId="4B626438" w:rsidR="36BCD112" w:rsidDel="308B28B8" w:rsidRDefault="36BCD112">
      <w:pPr>
        <w:pStyle w:val="Corpodetexto"/>
        <w:ind w:firstLine="720"/>
        <w:rPr>
          <w:del w:id="325" w:author="Kathlen Maiara Gaulke Bonin" w:date="2018-11-25T10:03:00Z"/>
          <w:lang w:val="pt-BR"/>
          <w:rPrChange w:id="326" w:author="Kathlen Maiara Gaulke Bonin" w:date="2018-11-25T10:02:00Z">
            <w:rPr>
              <w:del w:id="327" w:author="Kathlen Maiara Gaulke Bonin" w:date="2018-11-25T10:03:00Z"/>
            </w:rPr>
          </w:rPrChange>
        </w:rPr>
        <w:pPrChange w:id="328" w:author="Kathlen Maiara Gaulke Bonin" w:date="2018-11-25T10:02:00Z">
          <w:pPr/>
        </w:pPrChange>
      </w:pPr>
    </w:p>
    <w:p w14:paraId="04D13B62" w14:textId="0728CBD3" w:rsidR="308B28B8" w:rsidRDefault="308B28B8">
      <w:pPr>
        <w:pStyle w:val="Corpodetexto"/>
        <w:ind w:firstLine="720"/>
        <w:rPr>
          <w:lang w:val="pt-BR"/>
          <w:rPrChange w:id="329" w:author="Sarah Maria Samulewski" w:date="2018-12-16T05:20:00Z">
            <w:rPr/>
          </w:rPrChange>
        </w:rPr>
        <w:pPrChange w:id="330" w:author="Sarah Maria Samulewski" w:date="2018-12-16T05:20:00Z">
          <w:pPr/>
        </w:pPrChange>
      </w:pPr>
    </w:p>
    <w:p w14:paraId="7345ACDF" w14:textId="0BF644B3" w:rsidR="1AA8DCCA" w:rsidRPr="0070096F" w:rsidDel="1275674F" w:rsidRDefault="49457A75" w:rsidP="49457A75">
      <w:pPr>
        <w:pStyle w:val="Corpodetexto"/>
        <w:ind w:firstLine="0"/>
        <w:rPr>
          <w:del w:id="331" w:author="Kathlen Maiara Gaulke Bonin" w:date="2018-11-25T09:55:00Z"/>
          <w:lang w:val="pt-BR"/>
        </w:rPr>
      </w:pPr>
      <w:del w:id="332" w:author="Kathlen Maiara Gaulke Bonin" w:date="2018-11-25T09:53:00Z">
        <w:r w:rsidRPr="49457A75" w:rsidDel="510EDFE7">
          <w:rPr>
            <w:lang w:val="pt-BR"/>
          </w:rPr>
          <w:delText xml:space="preserve"> “a criança naturalmente explora o meio em que vive e essa exploração é uma das formas pelas quais adquire novos conhecimentos e se desenvolve intelectualmente” (BORGES</w:delText>
        </w:r>
      </w:del>
      <w:del w:id="333" w:author="Kathlen Maiara Gaulke Bonin" w:date="2018-11-25T09:55:00Z">
        <w:r w:rsidRPr="008D7105" w:rsidDel="1275674F">
          <w:rPr>
            <w:highlight w:val="yellow"/>
            <w:lang w:val="pt-BR"/>
            <w:rPrChange w:id="334" w:author="Mauricio Capobianco Lopes" w:date="2018-11-06T16:42:00Z">
              <w:rPr>
                <w:lang w:val="pt-BR"/>
              </w:rPr>
            </w:rPrChange>
          </w:rPr>
          <w:delText>,</w:delText>
        </w:r>
        <w:r w:rsidRPr="49457A75" w:rsidDel="1275674F">
          <w:rPr>
            <w:lang w:val="pt-BR"/>
          </w:rPr>
          <w:delText xml:space="preserve"> MORAIS, 1998, p. 16). Nas escolas de hoje, muitas vezes são trabalhados assuntos do mesmo modo que há 20 anos atrás, devemos ter em mente que </w:delText>
        </w:r>
      </w:del>
    </w:p>
    <w:p w14:paraId="1E93E1FC" w14:textId="49DC3E3A" w:rsidR="1AA8DCCA" w:rsidRPr="0070096F" w:rsidRDefault="73A2736C">
      <w:pPr>
        <w:pStyle w:val="Corpodetexto"/>
        <w:spacing w:line="240" w:lineRule="auto"/>
        <w:ind w:left="2268" w:firstLine="0"/>
        <w:rPr>
          <w:sz w:val="20"/>
          <w:szCs w:val="20"/>
          <w:lang w:val="pt-BR"/>
          <w:rPrChange w:id="335" w:author="Sarah Maria Samulewski" w:date="2018-12-16T05:20:00Z">
            <w:rPr/>
          </w:rPrChange>
        </w:rPr>
        <w:pPrChange w:id="336" w:author="Sarah Maria Samulewski" w:date="2018-12-16T05:20:00Z">
          <w:pPr>
            <w:pStyle w:val="Corpodetexto"/>
            <w:ind w:left="2268" w:firstLine="0"/>
          </w:pPr>
        </w:pPrChange>
      </w:pPr>
      <w:r w:rsidRPr="73A2736C">
        <w:rPr>
          <w:sz w:val="20"/>
          <w:szCs w:val="20"/>
          <w:lang w:val="pt-BR"/>
        </w:rPr>
        <w:t>[…] o processo de ensino-aprendizagem em ciências nas séries iniciais é fundamental para que o aluno amplie o conhecimento do mundo e de si mesmo, desenvolvendo, entre outras, a capacidade de falar, escrever e comunicar-se, buscado e apresentando respostas a dúvidas</w:t>
      </w:r>
      <w:ins w:id="337" w:author="Kathlen Maiara Gaulke Bonin" w:date="2018-11-25T10:03:00Z">
        <w:r w:rsidR="308B28B8" w:rsidRPr="73A2736C">
          <w:rPr>
            <w:sz w:val="20"/>
            <w:szCs w:val="20"/>
            <w:lang w:val="pt-BR"/>
          </w:rPr>
          <w:t xml:space="preserve">. </w:t>
        </w:r>
      </w:ins>
    </w:p>
    <w:p w14:paraId="1F71601B" w14:textId="5E039229" w:rsidR="1AA8DCCA" w:rsidRPr="00AE34D6" w:rsidRDefault="4E8D15B0" w:rsidP="7651B9D1">
      <w:pPr>
        <w:pStyle w:val="Corpodetexto"/>
        <w:ind w:firstLine="0"/>
        <w:rPr>
          <w:lang w:val="pt-BR"/>
        </w:rPr>
      </w:pPr>
      <w:del w:id="338" w:author="Kathlen Maiara Gaulke Bonin" w:date="2018-11-25T10:03:00Z">
        <w:r w:rsidRPr="4E8D15B0" w:rsidDel="3E9DDCB3">
          <w:rPr>
            <w:lang w:val="pt-BR"/>
          </w:rPr>
          <w:delText xml:space="preserve">       </w:delText>
        </w:r>
      </w:del>
      <w:r w:rsidRPr="4E8D15B0">
        <w:rPr>
          <w:lang w:val="pt-BR"/>
        </w:rPr>
        <w:t xml:space="preserve">Pensando deste modo, as aulas </w:t>
      </w:r>
      <w:ins w:id="339" w:author="Kathlen Maiara Gaulke Bonin" w:date="2018-11-25T09:56:00Z">
        <w:r w:rsidR="10DB5D56" w:rsidRPr="4E8D15B0">
          <w:rPr>
            <w:lang w:val="pt-BR"/>
          </w:rPr>
          <w:t>deveri</w:t>
        </w:r>
      </w:ins>
      <w:ins w:id="340" w:author="Kathlen Maiara Gaulke Bonin" w:date="2018-11-25T10:02:00Z">
        <w:r w:rsidR="62103D59" w:rsidRPr="4E8D15B0">
          <w:rPr>
            <w:lang w:val="pt-BR"/>
          </w:rPr>
          <w:t>am ser</w:t>
        </w:r>
      </w:ins>
      <w:ins w:id="341" w:author="Kathlen Maiara Gaulke Bonin" w:date="2018-11-25T10:03:00Z">
        <w:r w:rsidR="3E9DDCB3" w:rsidRPr="4E8D15B0">
          <w:rPr>
            <w:lang w:val="pt-BR"/>
          </w:rPr>
          <w:t xml:space="preserve"> mais diversificadas e lúdicas, </w:t>
        </w:r>
      </w:ins>
      <w:ins w:id="342" w:author="Kathlen Maiara Gaulke Bonin" w:date="2018-11-25T09:56:00Z">
        <w:r w:rsidRPr="4E8D15B0">
          <w:rPr>
            <w:lang w:val="pt-BR"/>
          </w:rPr>
          <w:t xml:space="preserve"> </w:t>
        </w:r>
      </w:ins>
      <w:ins w:id="343" w:author="Kathlen Maiara Gaulke Bonin" w:date="2018-11-25T10:03:00Z">
        <w:r w:rsidR="3E9DDCB3" w:rsidRPr="4E8D15B0">
          <w:rPr>
            <w:lang w:val="pt-BR"/>
          </w:rPr>
          <w:t>p</w:t>
        </w:r>
      </w:ins>
      <w:ins w:id="344" w:author="Kathlen Maiara Gaulke Bonin" w:date="2018-11-25T10:04:00Z">
        <w:r w:rsidR="626B7512" w:rsidRPr="4E8D15B0">
          <w:rPr>
            <w:lang w:val="pt-BR"/>
          </w:rPr>
          <w:t xml:space="preserve">orque </w:t>
        </w:r>
      </w:ins>
      <w:del w:id="345" w:author="Kathlen Maiara Gaulke Bonin" w:date="2018-11-25T09:56:00Z">
        <w:r w:rsidRPr="4E8D15B0" w:rsidDel="10DB5D56">
          <w:rPr>
            <w:lang w:val="pt-BR"/>
          </w:rPr>
          <w:delText xml:space="preserve">seriam mais diversificadas e empolgantes, despertariam o prazer em aprender coisas novas, em fazer questionamentos em ter curiosidades porque </w:delText>
        </w:r>
      </w:del>
      <w:r w:rsidR="00865695">
        <w:rPr>
          <w:lang w:val="pt-BR"/>
        </w:rPr>
        <w:t>“</w:t>
      </w:r>
      <w:r w:rsidRPr="4E8D15B0">
        <w:rPr>
          <w:lang w:val="pt-BR"/>
        </w:rPr>
        <w:t>as aulas de ciências não devem limitar-se às atividades em si, mas devem conseguir envolver a capacidade reflexiva dos alunos, promovendo diálogos e discussões constantes</w:t>
      </w:r>
      <w:r w:rsidR="00865695">
        <w:rPr>
          <w:lang w:val="pt-BR"/>
        </w:rPr>
        <w:t>”</w:t>
      </w:r>
      <w:r w:rsidRPr="4E8D15B0">
        <w:rPr>
          <w:lang w:val="pt-BR"/>
        </w:rPr>
        <w:t xml:space="preserve"> […] </w:t>
      </w:r>
      <w:r w:rsidRPr="00AE34D6">
        <w:rPr>
          <w:lang w:val="pt-BR"/>
        </w:rPr>
        <w:t>(BORGES</w:t>
      </w:r>
      <w:ins w:id="346" w:author="Kathlen Maiara Gaulke Bonin" w:date="2018-11-25T10:04:00Z">
        <w:r w:rsidR="626B7512" w:rsidRPr="00AE34D6">
          <w:rPr>
            <w:lang w:val="pt-BR"/>
          </w:rPr>
          <w:t xml:space="preserve">; </w:t>
        </w:r>
      </w:ins>
      <w:del w:id="347" w:author="Kathlen Maiara Gaulke Bonin" w:date="2018-11-25T10:04:00Z">
        <w:r w:rsidRPr="00AE34D6" w:rsidDel="626B7512">
          <w:rPr>
            <w:lang w:val="pt-BR"/>
          </w:rPr>
          <w:delText xml:space="preserve">, </w:delText>
        </w:r>
      </w:del>
      <w:r w:rsidRPr="00AE34D6">
        <w:rPr>
          <w:lang w:val="pt-BR"/>
        </w:rPr>
        <w:t>MORAIS</w:t>
      </w:r>
      <w:ins w:id="348" w:author="Kathlen Maiara Gaulke Bonin" w:date="2018-11-25T10:21:00Z">
        <w:r w:rsidR="56218BCD" w:rsidRPr="00AE34D6">
          <w:rPr>
            <w:lang w:val="pt-BR"/>
          </w:rPr>
          <w:t>;</w:t>
        </w:r>
      </w:ins>
      <w:del w:id="349" w:author="Kathlen Maiara Gaulke Bonin" w:date="2018-11-25T10:21:00Z">
        <w:r w:rsidRPr="00AE34D6" w:rsidDel="56218BCD">
          <w:rPr>
            <w:lang w:val="pt-BR"/>
          </w:rPr>
          <w:delText>,</w:delText>
        </w:r>
      </w:del>
      <w:r w:rsidRPr="00AE34D6">
        <w:rPr>
          <w:lang w:val="pt-BR"/>
        </w:rPr>
        <w:t xml:space="preserve"> 1998, p. 18)</w:t>
      </w:r>
      <w:commentRangeStart w:id="350"/>
      <w:r w:rsidRPr="00AE34D6">
        <w:rPr>
          <w:lang w:val="pt-BR"/>
        </w:rPr>
        <w:t>,</w:t>
      </w:r>
      <w:commentRangeEnd w:id="350"/>
      <w:r w:rsidR="00476C49">
        <w:rPr>
          <w:rStyle w:val="Refdecomentrio"/>
        </w:rPr>
        <w:commentReference w:id="350"/>
      </w:r>
      <w:r w:rsidRPr="00AE34D6">
        <w:rPr>
          <w:lang w:val="pt-BR"/>
        </w:rPr>
        <w:t xml:space="preserve"> são nas trocas de saberes </w:t>
      </w:r>
      <w:ins w:id="351" w:author="Kathlen Maiara Gaulke Bonin" w:date="2018-11-25T10:04:00Z">
        <w:r w:rsidRPr="00AE34D6">
          <w:rPr>
            <w:lang w:val="pt-BR"/>
          </w:rPr>
          <w:t>que vamos</w:t>
        </w:r>
      </w:ins>
      <w:del w:id="352" w:author="Kathlen Maiara Gaulke Bonin" w:date="2018-11-25T10:04:00Z">
        <w:r w:rsidRPr="00AE34D6" w:rsidDel="626B7512">
          <w:rPr>
            <w:lang w:val="pt-BR"/>
          </w:rPr>
          <w:delText>que  vamos</w:delText>
        </w:r>
      </w:del>
      <w:r w:rsidRPr="00AE34D6">
        <w:rPr>
          <w:lang w:val="pt-BR"/>
        </w:rPr>
        <w:t xml:space="preserve"> aprendendo a respeitar a opinião do outro e de ter a nossa  própria opinião, vamos nos constituindo como seres </w:t>
      </w:r>
      <w:ins w:id="353" w:author="Kathlen Maiara Gaulke Bonin" w:date="2018-11-25T10:21:00Z">
        <w:r w:rsidR="5A3F733E" w:rsidRPr="00AE34D6">
          <w:rPr>
            <w:lang w:val="pt-BR"/>
          </w:rPr>
          <w:t>c</w:t>
        </w:r>
      </w:ins>
      <w:ins w:id="354" w:author="Kathlen Maiara Gaulke Bonin" w:date="2018-11-25T10:22:00Z">
        <w:r w:rsidR="3EFEC823" w:rsidRPr="00AE34D6">
          <w:rPr>
            <w:lang w:val="pt-BR"/>
          </w:rPr>
          <w:t>ríticos</w:t>
        </w:r>
      </w:ins>
      <w:ins w:id="355" w:author="Kathlen Maiara Gaulke Bonin" w:date="2018-11-25T10:21:00Z">
        <w:r w:rsidRPr="00AE34D6">
          <w:rPr>
            <w:lang w:val="pt-BR"/>
          </w:rPr>
          <w:t xml:space="preserve"> </w:t>
        </w:r>
      </w:ins>
      <w:del w:id="356" w:author="Mauricio Capobianco Lopes" w:date="2018-11-06T16:46:00Z">
        <w:r w:rsidRPr="00AE34D6" w:rsidDel="005E3F23">
          <w:rPr>
            <w:lang w:val="pt-BR"/>
          </w:rPr>
          <w:delText>autonomos</w:delText>
        </w:r>
      </w:del>
      <w:ins w:id="357" w:author="Mauricio Capobianco Lopes" w:date="2018-11-06T16:46:00Z">
        <w:del w:id="358" w:author="Kathlen Maiara Gaulke Bonin" w:date="2018-11-25T10:21:00Z">
          <w:r w:rsidR="005E3F23" w:rsidRPr="00AE34D6" w:rsidDel="5A3F733E">
            <w:rPr>
              <w:lang w:val="pt-BR"/>
            </w:rPr>
            <w:delText>autônomos</w:delText>
          </w:r>
        </w:del>
      </w:ins>
      <w:del w:id="359" w:author="Kathlen Maiara Gaulke Bonin" w:date="2018-11-25T10:21:00Z">
        <w:r w:rsidRPr="00AE34D6" w:rsidDel="5A3F733E">
          <w:rPr>
            <w:lang w:val="pt-BR"/>
          </w:rPr>
          <w:delText xml:space="preserve"> </w:delText>
        </w:r>
      </w:del>
      <w:r w:rsidRPr="00AE34D6">
        <w:rPr>
          <w:lang w:val="pt-BR"/>
        </w:rPr>
        <w:t>e participativos</w:t>
      </w:r>
      <w:ins w:id="360" w:author="Kathlen Maiara Gaulke Bonin" w:date="2018-11-25T10:22:00Z">
        <w:r w:rsidR="3EFEC823" w:rsidRPr="00AE34D6">
          <w:rPr>
            <w:lang w:val="pt-BR"/>
          </w:rPr>
          <w:t xml:space="preserve">, tendo a </w:t>
        </w:r>
        <w:commentRangeStart w:id="361"/>
        <w:r w:rsidR="3EFEC823" w:rsidRPr="00AE34D6">
          <w:rPr>
            <w:lang w:val="pt-BR"/>
          </w:rPr>
          <w:t>nossa própria opinião</w:t>
        </w:r>
      </w:ins>
      <w:commentRangeEnd w:id="361"/>
      <w:r w:rsidR="00476C49">
        <w:rPr>
          <w:rStyle w:val="Refdecomentrio"/>
        </w:rPr>
        <w:commentReference w:id="361"/>
      </w:r>
      <w:ins w:id="362" w:author="Kathlen Maiara Gaulke Bonin" w:date="2018-11-25T10:22:00Z">
        <w:r w:rsidR="3EFEC823" w:rsidRPr="00AE34D6">
          <w:rPr>
            <w:lang w:val="pt-BR"/>
          </w:rPr>
          <w:t>.</w:t>
        </w:r>
      </w:ins>
      <w:del w:id="363" w:author="Kathlen Maiara Gaulke Bonin" w:date="2018-11-25T10:22:00Z">
        <w:r w:rsidR="00865695" w:rsidRPr="00AE34D6" w:rsidDel="3EFEC823">
          <w:rPr>
            <w:lang w:val="pt-BR"/>
          </w:rPr>
          <w:delText>.</w:delText>
        </w:r>
        <w:r w:rsidRPr="00AE34D6" w:rsidDel="3EFEC823">
          <w:rPr>
            <w:lang w:val="pt-BR"/>
          </w:rPr>
          <w:delText xml:space="preserve"> </w:delText>
        </w:r>
      </w:del>
      <w:del w:id="364" w:author="Kathlen Maiara Gaulke Bonin" w:date="2018-11-25T10:04:00Z">
        <w:r w:rsidR="00865695" w:rsidRPr="00AE34D6" w:rsidDel="0183D421">
          <w:rPr>
            <w:lang w:val="pt-BR"/>
          </w:rPr>
          <w:delText>“</w:delText>
        </w:r>
        <w:r w:rsidRPr="00AE34D6" w:rsidDel="0183D421">
          <w:rPr>
            <w:lang w:val="pt-BR"/>
          </w:rPr>
          <w:delText>É muito comum o ensino de ciências, nas séries iniciais, ser uma reprodução aligeirada desse enfoque:  um conjunto de preceitos sobre saúde, higiene, e normas de segurança” (</w:delText>
        </w:r>
        <w:r w:rsidRPr="4E8D15B0" w:rsidDel="0183D421">
          <w:rPr>
            <w:lang w:val="pt-BR"/>
          </w:rPr>
          <w:delText>ANGOTTI, DELIZOICOV, PERNAMBUCO,2007, p.139).</w:delText>
        </w:r>
      </w:del>
    </w:p>
    <w:p w14:paraId="2B191F1A" w14:textId="4B6AC1ED" w:rsidR="1AA8DCCA" w:rsidRPr="0070096F" w:rsidRDefault="1C987894">
      <w:pPr>
        <w:pStyle w:val="Corpodetexto"/>
        <w:ind w:firstLine="0"/>
        <w:rPr>
          <w:lang w:val="pt-BR"/>
          <w:rPrChange w:id="365" w:author="Kathlen Maiara Gaulke Bonin" w:date="2018-11-25T10:15:00Z">
            <w:rPr/>
          </w:rPrChange>
        </w:rPr>
      </w:pPr>
      <w:ins w:id="366" w:author="Kathlen Maiara Gaulke Bonin" w:date="2018-11-25T10:06:00Z">
        <w:r w:rsidRPr="73A2736C">
          <w:rPr>
            <w:lang w:val="pt-BR"/>
          </w:rPr>
          <w:t xml:space="preserve"> </w:t>
        </w:r>
      </w:ins>
      <w:r w:rsidR="73A2736C" w:rsidRPr="73A2736C">
        <w:rPr>
          <w:lang w:val="pt-BR"/>
        </w:rPr>
        <w:t xml:space="preserve">         </w:t>
      </w:r>
      <w:ins w:id="367" w:author="Kathlen Maiara Gaulke Bonin" w:date="2018-11-25T10:06:00Z">
        <w:r w:rsidRPr="73A2736C">
          <w:rPr>
            <w:lang w:val="pt-BR"/>
          </w:rPr>
          <w:t>Inserir as tecnologias nas salas de aula</w:t>
        </w:r>
        <w:commentRangeStart w:id="368"/>
        <w:r w:rsidRPr="73A2736C">
          <w:rPr>
            <w:lang w:val="pt-BR"/>
          </w:rPr>
          <w:t xml:space="preserve">, </w:t>
        </w:r>
      </w:ins>
      <w:commentRangeEnd w:id="368"/>
      <w:r w:rsidR="00D55C05">
        <w:rPr>
          <w:rStyle w:val="Refdecomentrio"/>
        </w:rPr>
        <w:commentReference w:id="368"/>
      </w:r>
      <w:ins w:id="369" w:author="Kathlen Maiara Gaulke Bonin" w:date="2018-11-25T10:06:00Z">
        <w:r w:rsidRPr="73A2736C">
          <w:rPr>
            <w:lang w:val="pt-BR"/>
          </w:rPr>
          <w:t>é uma boa forma de f</w:t>
        </w:r>
        <w:r w:rsidR="1B52D6E8" w:rsidRPr="73A2736C">
          <w:rPr>
            <w:lang w:val="pt-BR"/>
          </w:rPr>
          <w:t>ugir do p</w:t>
        </w:r>
        <w:r w:rsidR="1B52D6E8" w:rsidRPr="1B52D6E8">
          <w:rPr>
            <w:lang w:val="pt-BR"/>
            <w:rPrChange w:id="370" w:author="Kathlen Maiara Gaulke Bonin" w:date="2018-11-25T10:06:00Z">
              <w:rPr/>
            </w:rPrChange>
          </w:rPr>
          <w:t>adrão tradicional que temos ainda em muitas escolas.</w:t>
        </w:r>
      </w:ins>
      <w:ins w:id="371" w:author="Kathlen Maiara Gaulke Bonin" w:date="2018-11-25T10:08:00Z">
        <w:r w:rsidR="69B52C62" w:rsidRPr="1B52D6E8">
          <w:rPr>
            <w:lang w:val="pt-BR"/>
            <w:rPrChange w:id="372" w:author="Kathlen Maiara Gaulke Bonin" w:date="2018-11-25T10:06:00Z">
              <w:rPr/>
            </w:rPrChange>
          </w:rPr>
          <w:t xml:space="preserve"> </w:t>
        </w:r>
      </w:ins>
      <w:commentRangeStart w:id="373"/>
      <w:ins w:id="374" w:author="Kathlen Maiara Gaulke Bonin" w:date="2018-11-25T10:07:00Z">
        <w:r w:rsidR="430E7FC8" w:rsidRPr="430E7FC8">
          <w:rPr>
            <w:lang w:val="pt-BR"/>
            <w:rPrChange w:id="375" w:author="Kathlen Maiara Gaulke Bonin" w:date="2018-11-25T10:07:00Z">
              <w:rPr/>
            </w:rPrChange>
          </w:rPr>
          <w:t>As crianças estão cada vez mais conectadas em recu</w:t>
        </w:r>
      </w:ins>
      <w:ins w:id="376" w:author="Kathlen Maiara Gaulke Bonin" w:date="2018-11-25T10:08:00Z">
        <w:r w:rsidR="764078C2" w:rsidRPr="430E7FC8">
          <w:rPr>
            <w:lang w:val="pt-BR"/>
            <w:rPrChange w:id="377" w:author="Kathlen Maiara Gaulke Bonin" w:date="2018-11-25T10:07:00Z">
              <w:rPr/>
            </w:rPrChange>
          </w:rPr>
          <w:t>r</w:t>
        </w:r>
        <w:r w:rsidR="69B52C62" w:rsidRPr="430E7FC8">
          <w:rPr>
            <w:lang w:val="pt-BR"/>
            <w:rPrChange w:id="378" w:author="Kathlen Maiara Gaulke Bonin" w:date="2018-11-25T10:07:00Z">
              <w:rPr/>
            </w:rPrChange>
          </w:rPr>
          <w:t>s</w:t>
        </w:r>
      </w:ins>
      <w:ins w:id="379" w:author="Kathlen Maiara Gaulke Bonin" w:date="2018-11-25T10:07:00Z">
        <w:r w:rsidR="430E7FC8" w:rsidRPr="430E7FC8">
          <w:rPr>
            <w:lang w:val="pt-BR"/>
            <w:rPrChange w:id="380" w:author="Kathlen Maiara Gaulke Bonin" w:date="2018-11-25T10:07:00Z">
              <w:rPr/>
            </w:rPrChange>
          </w:rPr>
          <w:t>os tecn</w:t>
        </w:r>
        <w:r w:rsidR="5F69ADB2" w:rsidRPr="430E7FC8">
          <w:rPr>
            <w:lang w:val="pt-BR"/>
            <w:rPrChange w:id="381" w:author="Kathlen Maiara Gaulke Bonin" w:date="2018-11-25T10:07:00Z">
              <w:rPr/>
            </w:rPrChange>
          </w:rPr>
          <w:t>ológicos,</w:t>
        </w:r>
        <w:r w:rsidR="5F69ADB2" w:rsidRPr="5F69ADB2">
          <w:rPr>
            <w:lang w:val="pt-BR"/>
            <w:rPrChange w:id="382" w:author="Kathlen Maiara Gaulke Bonin" w:date="2018-11-25T10:07:00Z">
              <w:rPr/>
            </w:rPrChange>
          </w:rPr>
          <w:t xml:space="preserve"> podemos aproveitar isto, e </w:t>
        </w:r>
      </w:ins>
      <w:ins w:id="383" w:author="Kathlen Maiara Gaulke Bonin" w:date="2018-11-25T10:08:00Z">
        <w:r w:rsidR="764078C2" w:rsidRPr="5F69ADB2">
          <w:rPr>
            <w:lang w:val="pt-BR"/>
            <w:rPrChange w:id="384" w:author="Kathlen Maiara Gaulke Bonin" w:date="2018-11-25T10:07:00Z">
              <w:rPr/>
            </w:rPrChange>
          </w:rPr>
          <w:t xml:space="preserve">ensina-las a </w:t>
        </w:r>
        <w:r w:rsidR="764078C2" w:rsidRPr="764078C2">
          <w:rPr>
            <w:lang w:val="pt-BR"/>
            <w:rPrChange w:id="385" w:author="Kathlen Maiara Gaulke Bonin" w:date="2018-11-25T10:08:00Z">
              <w:rPr/>
            </w:rPrChange>
          </w:rPr>
          <w:t>usar</w:t>
        </w:r>
        <w:r w:rsidR="69B52C62" w:rsidRPr="764078C2">
          <w:rPr>
            <w:lang w:val="pt-BR"/>
            <w:rPrChange w:id="386" w:author="Kathlen Maiara Gaulke Bonin" w:date="2018-11-25T10:08:00Z">
              <w:rPr/>
            </w:rPrChange>
          </w:rPr>
          <w:t>em</w:t>
        </w:r>
        <w:r w:rsidR="764078C2" w:rsidRPr="764078C2">
          <w:rPr>
            <w:lang w:val="pt-BR"/>
            <w:rPrChange w:id="387" w:author="Kathlen Maiara Gaulke Bonin" w:date="2018-11-25T10:08:00Z">
              <w:rPr/>
            </w:rPrChange>
          </w:rPr>
          <w:t xml:space="preserve"> estes </w:t>
        </w:r>
      </w:ins>
      <w:ins w:id="388" w:author="Kathlen Maiara Gaulke Bonin" w:date="2018-11-25T10:09:00Z">
        <w:r w:rsidR="6FE57354" w:rsidRPr="764078C2">
          <w:rPr>
            <w:lang w:val="pt-BR"/>
            <w:rPrChange w:id="389" w:author="Kathlen Maiara Gaulke Bonin" w:date="2018-11-25T10:08:00Z">
              <w:rPr/>
            </w:rPrChange>
          </w:rPr>
          <w:t>novos meios</w:t>
        </w:r>
      </w:ins>
      <w:ins w:id="390" w:author="Kathlen Maiara Gaulke Bonin" w:date="2018-11-25T10:10:00Z">
        <w:r w:rsidR="594F8493" w:rsidRPr="764078C2">
          <w:rPr>
            <w:lang w:val="pt-BR"/>
            <w:rPrChange w:id="391" w:author="Kathlen Maiara Gaulke Bonin" w:date="2018-11-25T10:08:00Z">
              <w:rPr/>
            </w:rPrChange>
          </w:rPr>
          <w:t xml:space="preserve"> </w:t>
        </w:r>
      </w:ins>
      <w:ins w:id="392" w:author="Kathlen Maiara Gaulke Bonin" w:date="2018-11-25T10:09:00Z">
        <w:r w:rsidR="6FE57354" w:rsidRPr="764078C2">
          <w:rPr>
            <w:lang w:val="pt-BR"/>
            <w:rPrChange w:id="393" w:author="Kathlen Maiara Gaulke Bonin" w:date="2018-11-25T10:08:00Z">
              <w:rPr/>
            </w:rPrChange>
          </w:rPr>
          <w:t>e</w:t>
        </w:r>
      </w:ins>
      <w:ins w:id="394" w:author="Kathlen Maiara Gaulke Bonin" w:date="2018-11-25T10:08:00Z">
        <w:r w:rsidR="764078C2" w:rsidRPr="764078C2">
          <w:rPr>
            <w:lang w:val="pt-BR"/>
            <w:rPrChange w:id="395" w:author="Kathlen Maiara Gaulke Bonin" w:date="2018-11-25T10:08:00Z">
              <w:rPr/>
            </w:rPrChange>
          </w:rPr>
          <w:t xml:space="preserve"> </w:t>
        </w:r>
      </w:ins>
      <w:ins w:id="396" w:author="Kathlen Maiara Gaulke Bonin" w:date="2018-11-25T10:10:00Z">
        <w:r w:rsidR="594F8493" w:rsidRPr="764078C2">
          <w:rPr>
            <w:lang w:val="pt-BR"/>
            <w:rPrChange w:id="397" w:author="Kathlen Maiara Gaulke Bonin" w:date="2018-11-25T10:08:00Z">
              <w:rPr/>
            </w:rPrChange>
          </w:rPr>
          <w:t>a</w:t>
        </w:r>
        <w:r w:rsidR="764078C2" w:rsidRPr="764078C2">
          <w:rPr>
            <w:lang w:val="pt-BR"/>
            <w:rPrChange w:id="398" w:author="Kathlen Maiara Gaulke Bonin" w:date="2018-11-25T10:08:00Z">
              <w:rPr/>
            </w:rPrChange>
          </w:rPr>
          <w:t xml:space="preserve"> </w:t>
        </w:r>
      </w:ins>
      <w:ins w:id="399" w:author="Kathlen Maiara Gaulke Bonin" w:date="2018-11-25T10:09:00Z">
        <w:r w:rsidR="4754F1CA" w:rsidRPr="764078C2">
          <w:rPr>
            <w:lang w:val="pt-BR"/>
            <w:rPrChange w:id="400" w:author="Kathlen Maiara Gaulke Bonin" w:date="2018-11-25T10:08:00Z">
              <w:rPr/>
            </w:rPrChange>
          </w:rPr>
          <w:t>irem em buscas de novos conhecimentos</w:t>
        </w:r>
      </w:ins>
      <w:ins w:id="401" w:author="Kathlen Maiara Gaulke Bonin" w:date="2018-11-25T10:10:00Z">
        <w:r w:rsidR="594F8493" w:rsidRPr="764078C2">
          <w:rPr>
            <w:lang w:val="pt-BR"/>
            <w:rPrChange w:id="402" w:author="Kathlen Maiara Gaulke Bonin" w:date="2018-11-25T10:08:00Z">
              <w:rPr/>
            </w:rPrChange>
          </w:rPr>
          <w:t xml:space="preserve">.  Tanto no ensino de ciências quanto, nas </w:t>
        </w:r>
        <w:r w:rsidR="7F71B930" w:rsidRPr="764078C2">
          <w:rPr>
            <w:lang w:val="pt-BR"/>
            <w:rPrChange w:id="403" w:author="Kathlen Maiara Gaulke Bonin" w:date="2018-11-25T10:08:00Z">
              <w:rPr/>
            </w:rPrChange>
          </w:rPr>
          <w:t xml:space="preserve">outras disciplinas temos que utilizar a tecnologia ao nosso favor, </w:t>
        </w:r>
      </w:ins>
      <w:ins w:id="404" w:author="Kathlen Maiara Gaulke Bonin" w:date="2018-11-25T10:11:00Z">
        <w:r w:rsidR="5D0DA3A5" w:rsidRPr="764078C2">
          <w:rPr>
            <w:lang w:val="pt-BR"/>
            <w:rPrChange w:id="405" w:author="Kathlen Maiara Gaulke Bonin" w:date="2018-11-25T10:08:00Z">
              <w:rPr/>
            </w:rPrChange>
          </w:rPr>
          <w:t>como neste trabalho que desenvolvemos,</w:t>
        </w:r>
      </w:ins>
      <w:ins w:id="406" w:author="Kathlen Maiara Gaulke Bonin" w:date="2018-11-25T10:14:00Z">
        <w:r w:rsidR="50B153C6" w:rsidRPr="764078C2">
          <w:rPr>
            <w:lang w:val="pt-BR"/>
            <w:rPrChange w:id="407" w:author="Kathlen Maiara Gaulke Bonin" w:date="2018-11-25T10:08:00Z">
              <w:rPr/>
            </w:rPrChange>
          </w:rPr>
          <w:t xml:space="preserve"> primeiramente</w:t>
        </w:r>
      </w:ins>
      <w:ins w:id="408" w:author="Kathlen Maiara Gaulke Bonin" w:date="2018-11-25T10:11:00Z">
        <w:r w:rsidR="305B73D3" w:rsidRPr="764078C2">
          <w:rPr>
            <w:lang w:val="pt-BR"/>
            <w:rPrChange w:id="409" w:author="Kathlen Maiara Gaulke Bonin" w:date="2018-11-25T10:08:00Z">
              <w:rPr/>
            </w:rPrChange>
          </w:rPr>
          <w:t xml:space="preserve"> sabemos que</w:t>
        </w:r>
      </w:ins>
      <w:commentRangeEnd w:id="373"/>
      <w:r w:rsidR="00D55C05">
        <w:rPr>
          <w:rStyle w:val="Refdecomentrio"/>
        </w:rPr>
        <w:commentReference w:id="373"/>
      </w:r>
      <w:ins w:id="410" w:author="Kathlen Maiara Gaulke Bonin" w:date="2018-11-25T10:11:00Z">
        <w:r w:rsidR="305B73D3" w:rsidRPr="764078C2">
          <w:rPr>
            <w:lang w:val="pt-BR"/>
            <w:rPrChange w:id="411" w:author="Kathlen Maiara Gaulke Bonin" w:date="2018-11-25T10:08:00Z">
              <w:rPr/>
            </w:rPrChange>
          </w:rPr>
          <w:t xml:space="preserve"> </w:t>
        </w:r>
      </w:ins>
      <w:r w:rsidR="73A2736C" w:rsidRPr="73A2736C">
        <w:rPr>
          <w:lang w:val="pt-BR"/>
        </w:rPr>
        <w:t xml:space="preserve">“É de suma importância estabelecer relações entre características e comportamentos dos seres vivos e condições do ambiente em que vivem, valorizando a diversidade da vida” (BRASIL,1997, p. 46), </w:t>
      </w:r>
      <w:ins w:id="412" w:author="Kathlen Maiara Gaulke Bonin" w:date="2018-11-25T10:11:00Z">
        <w:r w:rsidR="305B73D3" w:rsidRPr="73A2736C">
          <w:rPr>
            <w:lang w:val="pt-BR"/>
          </w:rPr>
          <w:t xml:space="preserve"> então, buscamos uma tecnologia</w:t>
        </w:r>
      </w:ins>
      <w:ins w:id="413" w:author="Kathlen Maiara Gaulke Bonin" w:date="2018-11-25T10:12:00Z">
        <w:r w:rsidR="5821A285" w:rsidRPr="73A2736C">
          <w:rPr>
            <w:lang w:val="pt-BR"/>
          </w:rPr>
          <w:t>, que neste caso, é o óculos VR, para as crian</w:t>
        </w:r>
        <w:r w:rsidR="3D291587" w:rsidRPr="73A2736C">
          <w:rPr>
            <w:lang w:val="pt-BR"/>
          </w:rPr>
          <w:t xml:space="preserve">ças conhecerem um pouco acerca de alguns insetos, </w:t>
        </w:r>
      </w:ins>
      <w:ins w:id="414" w:author="Kathlen Maiara Gaulke Bonin" w:date="2018-11-25T10:14:00Z">
        <w:r w:rsidR="50B153C6" w:rsidRPr="73A2736C">
          <w:rPr>
            <w:lang w:val="pt-BR"/>
          </w:rPr>
          <w:t>tais</w:t>
        </w:r>
      </w:ins>
      <w:ins w:id="415" w:author="Kathlen Maiara Gaulke Bonin" w:date="2018-11-25T10:12:00Z">
        <w:r w:rsidR="3D291587" w:rsidRPr="73A2736C">
          <w:rPr>
            <w:lang w:val="pt-BR"/>
          </w:rPr>
          <w:t xml:space="preserve"> </w:t>
        </w:r>
      </w:ins>
      <w:ins w:id="416" w:author="Kathlen Maiara Gaulke Bonin" w:date="2018-11-25T10:14:00Z">
        <w:r w:rsidR="50B153C6" w:rsidRPr="73A2736C">
          <w:rPr>
            <w:lang w:val="pt-BR"/>
          </w:rPr>
          <w:t xml:space="preserve">como: </w:t>
        </w:r>
      </w:ins>
      <w:ins w:id="417" w:author="Kathlen Maiara Gaulke Bonin" w:date="2018-11-25T10:12:00Z">
        <w:r w:rsidR="3D291587" w:rsidRPr="73A2736C">
          <w:rPr>
            <w:lang w:val="pt-BR"/>
          </w:rPr>
          <w:t xml:space="preserve">a joaninha, libélula, mosca, </w:t>
        </w:r>
        <w:r w:rsidR="3D291587" w:rsidRPr="73A2736C">
          <w:rPr>
            <w:lang w:val="pt-BR"/>
          </w:rPr>
          <w:lastRenderedPageBreak/>
          <w:t>borbol</w:t>
        </w:r>
      </w:ins>
      <w:ins w:id="418" w:author="Kathlen Maiara Gaulke Bonin" w:date="2018-11-25T10:13:00Z">
        <w:r w:rsidR="19C94EEC" w:rsidRPr="73A2736C">
          <w:rPr>
            <w:lang w:val="pt-BR"/>
          </w:rPr>
          <w:t xml:space="preserve">eta, abelha </w:t>
        </w:r>
        <w:r w:rsidR="6E8F404F" w:rsidRPr="6E8F404F">
          <w:rPr>
            <w:lang w:val="pt-BR"/>
            <w:rPrChange w:id="419" w:author="Kathlen Maiara Gaulke Bonin" w:date="2018-11-25T10:13:00Z">
              <w:rPr/>
            </w:rPrChange>
          </w:rPr>
          <w:t xml:space="preserve">e a barata. </w:t>
        </w:r>
      </w:ins>
    </w:p>
    <w:p w14:paraId="22959CCB" w14:textId="3DB30A7B" w:rsidR="1AA8DCCA" w:rsidRPr="0070096F" w:rsidDel="1736C8CD" w:rsidRDefault="73A2736C">
      <w:pPr>
        <w:pStyle w:val="Corpodetexto"/>
        <w:ind w:firstLine="720"/>
        <w:rPr>
          <w:del w:id="420" w:author="Kathlen Maiara Gaulke Bonin" w:date="2018-11-25T10:20:00Z"/>
          <w:lang w:val="pt-BR"/>
          <w:rPrChange w:id="421" w:author="Kathlen Maiara Gaulke Bonin" w:date="2018-11-25T10:19:00Z">
            <w:rPr>
              <w:del w:id="422" w:author="Kathlen Maiara Gaulke Bonin" w:date="2018-11-25T10:20:00Z"/>
            </w:rPr>
          </w:rPrChange>
        </w:rPr>
        <w:pPrChange w:id="423" w:author="Kathlen Maiara Gaulke Bonin" w:date="2018-11-25T10:19:00Z">
          <w:pPr>
            <w:pStyle w:val="Corpodetexto"/>
            <w:ind w:firstLine="0"/>
          </w:pPr>
        </w:pPrChange>
      </w:pPr>
      <w:del w:id="424" w:author="Kathlen Maiara Gaulke Bonin" w:date="2018-11-25T10:15:00Z">
        <w:r w:rsidRPr="73A2736C" w:rsidDel="584284AF">
          <w:rPr>
            <w:lang w:val="pt-BR"/>
          </w:rPr>
          <w:delText>conmentos, além delas gostarem muito de estarem em outro espaço que não seja a sala de aula</w:delText>
        </w:r>
        <w:r w:rsidRPr="73A2736C" w:rsidDel="5309A25A">
          <w:rPr>
            <w:lang w:val="pt-BR"/>
          </w:rPr>
          <w:delText xml:space="preserve">. Foi o que buscamos </w:delText>
        </w:r>
      </w:del>
      <w:ins w:id="425" w:author="Kathlen Maiara Gaulke Bonin" w:date="2018-11-25T10:15:00Z">
        <w:r w:rsidR="5309A25A" w:rsidRPr="5309A25A">
          <w:rPr>
            <w:lang w:val="pt-BR"/>
            <w:rPrChange w:id="426" w:author="Kathlen Maiara Gaulke Bonin" w:date="2018-11-25T10:15:00Z">
              <w:rPr/>
            </w:rPrChange>
          </w:rPr>
          <w:t>São alguns insetos conhecidos por alguns, outros podem nem conhecer,</w:t>
        </w:r>
      </w:ins>
      <w:ins w:id="427" w:author="Kathlen Maiara Gaulke Bonin" w:date="2018-11-25T10:16:00Z">
        <w:r w:rsidR="748BCA39" w:rsidRPr="5309A25A">
          <w:rPr>
            <w:lang w:val="pt-BR"/>
            <w:rPrChange w:id="428" w:author="Kathlen Maiara Gaulke Bonin" w:date="2018-11-25T10:15:00Z">
              <w:rPr/>
            </w:rPrChange>
          </w:rPr>
          <w:t xml:space="preserve"> mas todos, exercem uma função importante em meio a natureza, despertar </w:t>
        </w:r>
        <w:r w:rsidR="16B333E3" w:rsidRPr="5309A25A">
          <w:rPr>
            <w:lang w:val="pt-BR"/>
            <w:rPrChange w:id="429" w:author="Kathlen Maiara Gaulke Bonin" w:date="2018-11-25T10:15:00Z">
              <w:rPr/>
            </w:rPrChange>
          </w:rPr>
          <w:t>a sensibilização acerca da biodiversidade</w:t>
        </w:r>
      </w:ins>
      <w:ins w:id="430" w:author="Kathlen Maiara Gaulke Bonin" w:date="2018-11-25T10:19:00Z">
        <w:r w:rsidR="535E6D4C" w:rsidRPr="5309A25A">
          <w:rPr>
            <w:lang w:val="pt-BR"/>
            <w:rPrChange w:id="431" w:author="Kathlen Maiara Gaulke Bonin" w:date="2018-11-25T10:15:00Z">
              <w:rPr/>
            </w:rPrChange>
          </w:rPr>
          <w:t xml:space="preserve">, </w:t>
        </w:r>
        <w:r w:rsidR="177C5734" w:rsidRPr="5309A25A">
          <w:rPr>
            <w:lang w:val="pt-BR"/>
            <w:rPrChange w:id="432" w:author="Kathlen Maiara Gaulke Bonin" w:date="2018-11-25T10:15:00Z">
              <w:rPr/>
            </w:rPrChange>
          </w:rPr>
          <w:t>criar</w:t>
        </w:r>
      </w:ins>
      <w:ins w:id="433" w:author="Kathlen Maiara Gaulke Bonin" w:date="2018-11-25T10:18:00Z">
        <w:r w:rsidR="323BB358" w:rsidRPr="5309A25A">
          <w:rPr>
            <w:lang w:val="pt-BR"/>
            <w:rPrChange w:id="434" w:author="Kathlen Maiara Gaulke Bonin" w:date="2018-11-25T10:15:00Z">
              <w:rPr/>
            </w:rPrChange>
          </w:rPr>
          <w:t xml:space="preserve"> o hábito de realizar pe</w:t>
        </w:r>
      </w:ins>
      <w:ins w:id="435" w:author="Kathlen Maiara Gaulke Bonin" w:date="2018-11-25T10:19:00Z">
        <w:r w:rsidR="7CB601E4" w:rsidRPr="5309A25A">
          <w:rPr>
            <w:lang w:val="pt-BR"/>
            <w:rPrChange w:id="436" w:author="Kathlen Maiara Gaulke Bonin" w:date="2018-11-25T10:15:00Z">
              <w:rPr/>
            </w:rPrChange>
          </w:rPr>
          <w:t>rguntar, levantar curiosidades, e correr atrás para desc</w:t>
        </w:r>
        <w:r w:rsidR="535E6D4C" w:rsidRPr="5309A25A">
          <w:rPr>
            <w:lang w:val="pt-BR"/>
            <w:rPrChange w:id="437" w:author="Kathlen Maiara Gaulke Bonin" w:date="2018-11-25T10:15:00Z">
              <w:rPr/>
            </w:rPrChange>
          </w:rPr>
          <w:t xml:space="preserve">obrir as respostas, </w:t>
        </w:r>
      </w:ins>
      <w:del w:id="438" w:author="Kathlen Maiara Gaulke Bonin" w:date="2018-11-25T10:15:00Z">
        <w:r w:rsidRPr="73A2736C" w:rsidDel="5309A25A">
          <w:rPr>
            <w:lang w:val="pt-BR"/>
          </w:rPr>
          <w:delText xml:space="preserve">produzir, perceber as semelhanças, e as diferenças entre os insetos, deixando serem investigativas com as lupas, realizando discussões e debates, conhecendo o que lhes interessam e que tenham sentido para as mesmas, </w:delText>
        </w:r>
      </w:del>
      <w:del w:id="439" w:author="Kathlen Maiara Gaulke Bonin" w:date="2018-11-25T10:19:00Z">
        <w:r w:rsidRPr="73A2736C" w:rsidDel="535E6D4C">
          <w:rPr>
            <w:lang w:val="pt-BR"/>
          </w:rPr>
          <w:delText>“criando</w:delText>
        </w:r>
      </w:del>
      <w:ins w:id="440" w:author="Kathlen Maiara Gaulke Bonin" w:date="2018-11-25T10:17:00Z">
        <w:r w:rsidR="177C5734" w:rsidRPr="73A2736C">
          <w:rPr>
            <w:lang w:val="pt-BR"/>
          </w:rPr>
          <w:t>são a</w:t>
        </w:r>
      </w:ins>
      <w:ins w:id="441" w:author="Kathlen Maiara Gaulke Bonin" w:date="2018-11-25T10:20:00Z">
        <w:r w:rsidR="1736C8CD" w:rsidRPr="73A2736C">
          <w:rPr>
            <w:lang w:val="pt-BR"/>
          </w:rPr>
          <w:t>lgumas</w:t>
        </w:r>
        <w:r w:rsidR="177C5734" w:rsidRPr="73A2736C">
          <w:rPr>
            <w:lang w:val="pt-BR"/>
          </w:rPr>
          <w:t xml:space="preserve"> ações que devem ser pr</w:t>
        </w:r>
      </w:ins>
      <w:ins w:id="442" w:author="Kathlen Maiara Gaulke Bonin" w:date="2018-11-25T10:18:00Z">
        <w:r w:rsidR="38742996" w:rsidRPr="73A2736C">
          <w:rPr>
            <w:lang w:val="pt-BR"/>
          </w:rPr>
          <w:t xml:space="preserve">aticadas constantemente, não </w:t>
        </w:r>
        <w:r w:rsidR="323BB358" w:rsidRPr="73A2736C">
          <w:rPr>
            <w:lang w:val="pt-BR"/>
          </w:rPr>
          <w:t xml:space="preserve">importa a </w:t>
        </w:r>
      </w:ins>
      <w:ins w:id="443" w:author="Kathlen Maiara Gaulke Bonin" w:date="2018-11-25T10:20:00Z">
        <w:r w:rsidR="1736C8CD" w:rsidRPr="73A2736C">
          <w:rPr>
            <w:lang w:val="pt-BR"/>
          </w:rPr>
          <w:t xml:space="preserve">área da educação. </w:t>
        </w:r>
      </w:ins>
    </w:p>
    <w:p w14:paraId="58CD575E" w14:textId="3B6FCEEC" w:rsidR="4E8D15B0" w:rsidDel="572EDBC4" w:rsidRDefault="73A2736C">
      <w:pPr>
        <w:pStyle w:val="Corpodetexto"/>
        <w:ind w:firstLine="720"/>
        <w:rPr>
          <w:del w:id="444" w:author="Kathlen Maiara Gaulke Bonin" w:date="2018-11-25T10:20:00Z"/>
          <w:lang w:val="pt-BR"/>
        </w:rPr>
        <w:pPrChange w:id="445" w:author="Kathlen Maiara Gaulke Bonin" w:date="2018-11-25T10:20:00Z">
          <w:pPr>
            <w:pStyle w:val="Corpodetexto"/>
            <w:ind w:firstLine="0"/>
          </w:pPr>
        </w:pPrChange>
      </w:pPr>
      <w:del w:id="446" w:author="Kathlen Maiara Gaulke Bonin" w:date="2018-11-25T10:20:00Z">
        <w:r w:rsidRPr="73A2736C" w:rsidDel="1736C8CD">
          <w:rPr>
            <w:lang w:val="pt-BR"/>
          </w:rPr>
          <w:delText xml:space="preserve">       </w:delText>
        </w:r>
      </w:del>
      <w:r w:rsidRPr="73A2736C">
        <w:rPr>
          <w:lang w:val="pt-BR"/>
        </w:rPr>
        <w:t>Mas de nada importa elaborar sequências didáticas ou projetos interessantes e deixarem as crianças sentadas somente recebendo ordens, porque o essencial é permitir que as crianças sejam autoras do seu conhecimento, expresso nos relatórios das atividades, enquanto “o professor é o mediador capaz de incentivá-las e apoiá-las na construção de conhecimentos novos” (BORGES</w:t>
      </w:r>
      <w:ins w:id="447" w:author="Kathlen Maiara Gaulke Bonin" w:date="2018-11-25T10:20:00Z">
        <w:r w:rsidR="572EDBC4" w:rsidRPr="73A2736C">
          <w:rPr>
            <w:lang w:val="pt-BR"/>
          </w:rPr>
          <w:t>;</w:t>
        </w:r>
      </w:ins>
      <w:del w:id="448" w:author="Kathlen Maiara Gaulke Bonin" w:date="2018-11-25T10:20:00Z">
        <w:r w:rsidRPr="73A2736C" w:rsidDel="572EDBC4">
          <w:rPr>
            <w:lang w:val="pt-BR"/>
          </w:rPr>
          <w:delText>,</w:delText>
        </w:r>
      </w:del>
      <w:r w:rsidRPr="73A2736C">
        <w:rPr>
          <w:lang w:val="pt-BR"/>
        </w:rPr>
        <w:t xml:space="preserve"> MO</w:t>
      </w:r>
      <w:del w:id="449" w:author="Mauricio Capobianco Lopes" w:date="2018-11-06T16:49:00Z">
        <w:r w:rsidRPr="73A2736C" w:rsidDel="003123D1">
          <w:rPr>
            <w:lang w:val="pt-BR"/>
          </w:rPr>
          <w:delText>s</w:delText>
        </w:r>
      </w:del>
      <w:r w:rsidRPr="73A2736C">
        <w:rPr>
          <w:lang w:val="pt-BR"/>
        </w:rPr>
        <w:t>RAIS</w:t>
      </w:r>
      <w:ins w:id="450" w:author="Kathlen Maiara Gaulke Bonin" w:date="2018-11-25T10:20:00Z">
        <w:r w:rsidR="572EDBC4" w:rsidRPr="73A2736C">
          <w:rPr>
            <w:lang w:val="pt-BR"/>
          </w:rPr>
          <w:t>;</w:t>
        </w:r>
      </w:ins>
      <w:del w:id="451" w:author="Kathlen Maiara Gaulke Bonin" w:date="2018-11-25T10:20:00Z">
        <w:r w:rsidRPr="73A2736C" w:rsidDel="572EDBC4">
          <w:rPr>
            <w:lang w:val="pt-BR"/>
          </w:rPr>
          <w:delText>,</w:delText>
        </w:r>
      </w:del>
      <w:r w:rsidRPr="73A2736C">
        <w:rPr>
          <w:lang w:val="pt-BR"/>
        </w:rPr>
        <w:t xml:space="preserve"> 1998, p.26), deste modo,</w:t>
      </w:r>
      <w:r w:rsidRPr="00AE34D6">
        <w:rPr>
          <w:lang w:val="pt-BR"/>
        </w:rPr>
        <w:t xml:space="preserve"> as crianças serão mais participativas nas aulas e nas dinâmicas realizadas dentro e fora da escola, adquirindo e compa</w:t>
      </w:r>
      <w:ins w:id="452" w:author="Mauricio Capobianco Lopes" w:date="2018-11-06T16:49:00Z">
        <w:r w:rsidR="003123D1">
          <w:rPr>
            <w:lang w:val="pt-BR"/>
          </w:rPr>
          <w:t>r</w:t>
        </w:r>
      </w:ins>
      <w:r w:rsidRPr="00AE34D6">
        <w:rPr>
          <w:lang w:val="pt-BR"/>
        </w:rPr>
        <w:t xml:space="preserve">tilhando novos conhecimentos com os outros </w:t>
      </w:r>
      <w:commentRangeStart w:id="453"/>
      <w:r w:rsidRPr="00AE34D6">
        <w:rPr>
          <w:lang w:val="pt-BR"/>
        </w:rPr>
        <w:t>amigos</w:t>
      </w:r>
      <w:commentRangeEnd w:id="453"/>
      <w:r w:rsidR="00D55C05">
        <w:rPr>
          <w:rStyle w:val="Refdecomentrio"/>
        </w:rPr>
        <w:commentReference w:id="453"/>
      </w:r>
      <w:ins w:id="454" w:author="Kathlen Maiara Gaulke Bonin" w:date="2018-11-25T10:20:00Z">
        <w:r w:rsidR="572EDBC4" w:rsidRPr="00AE34D6">
          <w:rPr>
            <w:lang w:val="pt-BR"/>
          </w:rPr>
          <w:t xml:space="preserve">. </w:t>
        </w:r>
      </w:ins>
      <w:del w:id="455" w:author="Kathlen Maiara Gaulke Bonin" w:date="2018-11-25T10:20:00Z">
        <w:r w:rsidRPr="73A2736C" w:rsidDel="572EDBC4">
          <w:rPr>
            <w:lang w:val="pt-BR"/>
          </w:rPr>
          <w:delText>a fazer descobertas sobre elas próprias e sobre seu mundo” (SHERWOOD, ROCWELL, WILLIAMS, 1987, p. 14), tornando</w:delText>
        </w:r>
      </w:del>
      <w:ins w:id="456" w:author="Mauricio Capobianco Lopes" w:date="2018-11-06T16:49:00Z">
        <w:del w:id="457" w:author="Kathlen Maiara Gaulke Bonin" w:date="2018-11-25T10:20:00Z">
          <w:r w:rsidR="003123D1" w:rsidDel="572EDBC4">
            <w:rPr>
              <w:lang w:val="pt-BR"/>
            </w:rPr>
            <w:delText>-</w:delText>
          </w:r>
        </w:del>
      </w:ins>
      <w:del w:id="458" w:author="Mauricio Capobianco Lopes" w:date="2018-11-06T16:49:00Z">
        <w:r w:rsidRPr="73A2736C" w:rsidDel="003123D1">
          <w:rPr>
            <w:lang w:val="pt-BR"/>
          </w:rPr>
          <w:delText xml:space="preserve"> </w:delText>
        </w:r>
      </w:del>
      <w:del w:id="459" w:author="Kathlen Maiara Gaulke Bonin" w:date="2018-11-25T10:20:00Z">
        <w:r w:rsidRPr="73A2736C" w:rsidDel="572EDBC4">
          <w:rPr>
            <w:lang w:val="pt-BR"/>
          </w:rPr>
          <w:delText xml:space="preserve">as mais críticas e observadoras e construindo a sua identidade no coletivo. </w:delText>
        </w:r>
      </w:del>
    </w:p>
    <w:p w14:paraId="1F73042C" w14:textId="46ED2AA3" w:rsidR="4E8D15B0" w:rsidDel="572EDBC4" w:rsidRDefault="4E8D15B0" w:rsidP="4E8D15B0">
      <w:pPr>
        <w:pStyle w:val="Corpodetexto"/>
        <w:ind w:firstLine="0"/>
        <w:rPr>
          <w:del w:id="460" w:author="Kathlen Maiara Gaulke Bonin" w:date="2018-11-25T10:20:00Z"/>
          <w:lang w:val="pt-BR"/>
        </w:rPr>
      </w:pPr>
    </w:p>
    <w:p w14:paraId="56E11F91" w14:textId="11B308D1" w:rsidR="15C150D7" w:rsidRPr="00AE34D6" w:rsidRDefault="15C150D7">
      <w:pPr>
        <w:pStyle w:val="Corpodetexto"/>
        <w:ind w:firstLine="720"/>
        <w:rPr>
          <w:lang w:val="pt-BR"/>
          <w:rPrChange w:id="461" w:author="Sarah Maria Samulewski" w:date="2018-12-16T05:20:00Z">
            <w:rPr/>
          </w:rPrChange>
        </w:rPr>
        <w:pPrChange w:id="462" w:author="Sarah Maria Samulewski" w:date="2018-12-16T05:20:00Z">
          <w:pPr>
            <w:pStyle w:val="Corpodetexto"/>
            <w:ind w:firstLine="0"/>
          </w:pPr>
        </w:pPrChange>
      </w:pPr>
    </w:p>
    <w:p w14:paraId="2B50B66F" w14:textId="6300E217" w:rsidR="56218BCD" w:rsidRDefault="56218BCD">
      <w:pPr>
        <w:pStyle w:val="Corpodetexto"/>
        <w:ind w:firstLine="720"/>
        <w:rPr>
          <w:lang w:val="pt-BR"/>
          <w:rPrChange w:id="463" w:author="Kathlen Maiara Gaulke Bonin" w:date="2018-11-25T10:21:00Z">
            <w:rPr/>
          </w:rPrChange>
        </w:rPr>
        <w:pPrChange w:id="464" w:author="Kathlen Maiara Gaulke Bonin" w:date="2018-11-25T10:21:00Z">
          <w:pPr/>
        </w:pPrChange>
      </w:pPr>
    </w:p>
    <w:p w14:paraId="0B630529" w14:textId="7E123707" w:rsidR="57BB3975" w:rsidDel="5753051C" w:rsidRDefault="40524BCF" w:rsidP="40524BCF">
      <w:pPr>
        <w:pStyle w:val="Ttulo1"/>
        <w:rPr>
          <w:del w:id="465" w:author="Amanda Caroline Klug" w:date="2018-11-16T14:03:00Z"/>
          <w:lang w:val="pt-BR"/>
        </w:rPr>
      </w:pPr>
      <w:r w:rsidRPr="40524BCF">
        <w:rPr>
          <w:lang w:val="pt-BR"/>
        </w:rPr>
        <w:t xml:space="preserve">TRABALHOS CORRELATOS </w:t>
      </w:r>
    </w:p>
    <w:p w14:paraId="3AA66174" w14:textId="29F8354A" w:rsidR="57BB3975" w:rsidDel="5753051C" w:rsidRDefault="57BB3975" w:rsidP="40524BCF">
      <w:pPr>
        <w:pStyle w:val="Ttulo1"/>
        <w:numPr>
          <w:ilvl w:val="0"/>
          <w:numId w:val="0"/>
        </w:numPr>
        <w:rPr>
          <w:del w:id="466" w:author="Amanda Caroline Klug" w:date="2018-11-16T14:03:00Z"/>
          <w:lang w:val="pt-BR"/>
        </w:rPr>
      </w:pPr>
    </w:p>
    <w:p w14:paraId="0CC1EBD9" w14:textId="77777777" w:rsidR="5753051C" w:rsidRDefault="5753051C">
      <w:pPr>
        <w:pStyle w:val="Ttulo1"/>
        <w:rPr>
          <w:lang w:val="pt-BR"/>
          <w:rPrChange w:id="467" w:author="Kathlen Maiara Gaulke Bonin" w:date="2018-11-25T10:05:00Z">
            <w:rPr/>
          </w:rPrChange>
        </w:rPr>
        <w:pPrChange w:id="468" w:author="Kathlen Maiara Gaulke Bonin" w:date="2018-11-25T10:05:00Z">
          <w:pPr/>
        </w:pPrChange>
      </w:pPr>
    </w:p>
    <w:p w14:paraId="441E7B66" w14:textId="44B309EC" w:rsidR="045AA88B" w:rsidRDefault="045AA88B">
      <w:pPr>
        <w:rPr>
          <w:lang w:val="pt-BR"/>
          <w:rPrChange w:id="469" w:author="Amanda Caroline Klug" w:date="2018-11-16T14:09:00Z">
            <w:rPr/>
          </w:rPrChange>
        </w:rPr>
      </w:pPr>
    </w:p>
    <w:p w14:paraId="2F2B0B0F" w14:textId="77777777" w:rsidR="5F9D7E4A" w:rsidDel="1826EC78" w:rsidRDefault="5F9D7E4A">
      <w:pPr>
        <w:pStyle w:val="Corpodetexto"/>
        <w:rPr>
          <w:del w:id="470" w:author="Amanda Caroline Klug" w:date="2018-11-16T14:12:00Z"/>
          <w:lang w:val="pt-BR"/>
          <w:rPrChange w:id="471" w:author="Amanda Caroline Klug" w:date="2018-11-16T14:11:00Z">
            <w:rPr>
              <w:del w:id="472" w:author="Amanda Caroline Klug" w:date="2018-11-16T14:12:00Z"/>
            </w:rPr>
          </w:rPrChange>
        </w:rPr>
        <w:pPrChange w:id="473" w:author="Amanda Caroline Klug" w:date="2018-11-16T14:11:00Z">
          <w:pPr/>
        </w:pPrChange>
      </w:pPr>
    </w:p>
    <w:p w14:paraId="53811064" w14:textId="1D57E335" w:rsidR="502ECAF1" w:rsidRDefault="1826EC78">
      <w:pPr>
        <w:pStyle w:val="Corpodetexto"/>
        <w:rPr>
          <w:lang w:val="pt-BR"/>
          <w:rPrChange w:id="474" w:author="Sarah Maria Samulewski" w:date="2018-12-16T05:20:00Z">
            <w:rPr/>
          </w:rPrChange>
        </w:rPr>
        <w:pPrChange w:id="475" w:author="Sarah Maria Samulewski" w:date="2018-12-16T05:20:00Z">
          <w:pPr/>
        </w:pPrChange>
      </w:pPr>
      <w:ins w:id="476" w:author="Amanda Caroline Klug" w:date="2018-11-16T14:12:00Z">
        <w:r w:rsidRPr="1826EC78">
          <w:rPr>
            <w:lang w:val="pt-BR"/>
            <w:rPrChange w:id="477" w:author="Amanda Caroline Klug" w:date="2018-11-16T14:12:00Z">
              <w:rPr/>
            </w:rPrChange>
          </w:rPr>
          <w:t>Abaixo serão descritos dois modelos de aula, um com tecnologia e outro sem ela. Na primeira proposta foram utilizados dois jogos, um jogo da memória e um de quebra-cabeça, com interação total aluno com aluno e alunos com professor, cada jogo foi proposto em duplas, sendo que elas foram trocadas para a aplicação do segundo game. Na segunda proposta as crianças fazem roda de conversa e posteriormente vão a um passeio de campo para que além de uma aprendizagem oral, as crianças também possam experimentar a procura e o convívio com diversas espécies de insetos.</w:t>
        </w:r>
      </w:ins>
    </w:p>
    <w:p w14:paraId="49D3F886" w14:textId="47B9D6DD" w:rsidR="1826EC78" w:rsidRDefault="1826EC78">
      <w:pPr>
        <w:pStyle w:val="Corpodetexto"/>
        <w:rPr>
          <w:lang w:val="pt-BR"/>
          <w:rPrChange w:id="478" w:author="Amanda Caroline Klug" w:date="2018-11-16T14:12:00Z">
            <w:rPr/>
          </w:rPrChange>
        </w:rPr>
        <w:pPrChange w:id="479" w:author="Amanda Caroline Klug" w:date="2018-11-16T14:12:00Z">
          <w:pPr/>
        </w:pPrChange>
      </w:pPr>
    </w:p>
    <w:p w14:paraId="1CFECCCB" w14:textId="165C084A" w:rsidR="004F268A" w:rsidRDefault="79CA4CB0">
      <w:pPr>
        <w:pStyle w:val="Ttulo2"/>
        <w:rPr>
          <w:lang w:val="pt-BR"/>
          <w:rPrChange w:id="480" w:author="Kathlen Maiara Gaulke Bonin" w:date="2018-12-16T03:03:00Z">
            <w:rPr/>
          </w:rPrChange>
        </w:rPr>
        <w:pPrChange w:id="481" w:author="Kathlen Maiara Gaulke Bonin" w:date="2018-12-16T03:03:00Z">
          <w:pPr>
            <w:pStyle w:val="Corpodetexto"/>
          </w:pPr>
        </w:pPrChange>
      </w:pPr>
      <w:del w:id="482" w:author="Mauricio Capobianco Lopes" w:date="2018-11-06T16:30:00Z">
        <w:r w:rsidRPr="79CA4CB0" w:rsidDel="004F268A">
          <w:rPr>
            <w:lang w:val="pt-BR"/>
          </w:rPr>
          <w:delText xml:space="preserve">        3.1   </w:delText>
        </w:r>
      </w:del>
      <w:ins w:id="483" w:author="Amanda Caroline Klug" w:date="2018-11-16T14:10:00Z">
        <w:r w:rsidR="4C2AD613" w:rsidRPr="4C2AD613">
          <w:rPr>
            <w:lang w:val="pt-BR"/>
          </w:rPr>
          <w:t xml:space="preserve"> </w:t>
        </w:r>
      </w:ins>
      <w:r w:rsidRPr="4C2AD613">
        <w:rPr>
          <w:lang w:val="pt-BR"/>
        </w:rPr>
        <w:t>Trabalhando insetos em uma sala de aula com tecnologia</w:t>
      </w:r>
      <w:del w:id="484" w:author="Mauricio Capobianco Lopes" w:date="2018-11-06T16:56:00Z">
        <w:r w:rsidRPr="79CA4CB0" w:rsidDel="003442DF">
          <w:rPr>
            <w:lang w:val="pt-BR"/>
          </w:rPr>
          <w:delText xml:space="preserve">: </w:delText>
        </w:r>
      </w:del>
    </w:p>
    <w:p w14:paraId="42188FD5" w14:textId="1A1F0ADF" w:rsidR="38AD88D9" w:rsidRDefault="5753051C">
      <w:pPr>
        <w:pStyle w:val="Corpodetexto"/>
        <w:ind w:firstLine="555"/>
        <w:rPr>
          <w:lang w:val="pt-BR"/>
          <w:rPrChange w:id="485" w:author="Kathlen Maiara Gaulke Bonin" w:date="2018-12-16T03:03:00Z">
            <w:rPr/>
          </w:rPrChange>
        </w:rPr>
        <w:pPrChange w:id="486" w:author="Kathlen Maiara Gaulke Bonin" w:date="2018-12-16T03:03:00Z">
          <w:pPr/>
        </w:pPrChange>
      </w:pPr>
      <w:ins w:id="487" w:author="Amanda Caroline Klug" w:date="2018-11-16T14:03:00Z">
        <w:r w:rsidRPr="5753051C">
          <w:rPr>
            <w:lang w:val="pt-BR"/>
            <w:rPrChange w:id="488" w:author="Amanda Caroline Klug" w:date="2018-11-16T14:03:00Z">
              <w:rPr/>
            </w:rPrChange>
          </w:rPr>
          <w:t>Após uma roda de conversa sobre os insetos e tecnologia, a professora então propôs que a turma se dividisse em pequenos grupos, cada qual com um ou mais aparelhos eletrônicos, para que eles pudessem jogar. O jogo em questão proposto pela professora é o “</w:t>
        </w:r>
        <w:commentRangeStart w:id="489"/>
        <w:r w:rsidRPr="5753051C">
          <w:rPr>
            <w:lang w:val="pt-BR"/>
            <w:rPrChange w:id="490" w:author="Amanda Caroline Klug" w:date="2018-11-16T14:03:00Z">
              <w:rPr/>
            </w:rPrChange>
          </w:rPr>
          <w:t>Insetos Jogos para crianças</w:t>
        </w:r>
      </w:ins>
      <w:commentRangeEnd w:id="489"/>
      <w:r w:rsidR="009C3563">
        <w:rPr>
          <w:rStyle w:val="Refdecomentrio"/>
        </w:rPr>
        <w:commentReference w:id="489"/>
      </w:r>
      <w:ins w:id="491" w:author="Amanda Caroline Klug" w:date="2018-11-16T14:03:00Z">
        <w:r w:rsidRPr="5753051C">
          <w:rPr>
            <w:lang w:val="pt-BR"/>
            <w:rPrChange w:id="492" w:author="Amanda Caroline Klug" w:date="2018-11-16T14:03:00Z">
              <w:rPr/>
            </w:rPrChange>
          </w:rPr>
          <w:t xml:space="preserve">” o jogo tem opção para fácil, médio e difícil, ele é basicamente um jogo da memória com sons, as peças ficam em movimento, dificultando a percepção de onde estava o par de tal carta. </w:t>
        </w:r>
      </w:ins>
    </w:p>
    <w:p w14:paraId="0B346D72" w14:textId="1A1F0ADF" w:rsidR="38AD88D9" w:rsidRDefault="5753051C">
      <w:pPr>
        <w:pStyle w:val="Corpodetexto"/>
        <w:ind w:firstLine="555"/>
        <w:rPr>
          <w:lang w:val="pt-BR"/>
          <w:rPrChange w:id="493" w:author="Kathlen Maiara Gaulke Bonin" w:date="2018-12-16T03:03:00Z">
            <w:rPr/>
          </w:rPrChange>
        </w:rPr>
        <w:pPrChange w:id="494" w:author="Kathlen Maiara Gaulke Bonin" w:date="2018-12-16T03:03:00Z">
          <w:pPr/>
        </w:pPrChange>
      </w:pPr>
      <w:ins w:id="495" w:author="Amanda Caroline Klug" w:date="2018-11-16T14:03:00Z">
        <w:r w:rsidRPr="5753051C">
          <w:rPr>
            <w:lang w:val="pt-BR"/>
            <w:rPrChange w:id="496" w:author="Amanda Caroline Klug" w:date="2018-11-16T14:03:00Z">
              <w:rPr/>
            </w:rPrChange>
          </w:rPr>
          <w:t xml:space="preserve">Cada grupo de 4 crianças, recebeu 2 tablets sendo que o jogo foi jogado em duplas, para que um ajudasse o outro. A professora passou pelos grupos para mediar e verificar se os alunos estavam conseguindo alcançar os objetivos do jogo. Inicialmente havia sido combinado que seriam gastos de 10 a 20 minutos com o jogo da memória, depois a professora expôs outro jogo “Crianças inseto quebra-cabeça” as duplas agora foram trocadas para que tivesse mais interação entre os alunos. </w:t>
        </w:r>
      </w:ins>
    </w:p>
    <w:p w14:paraId="4C693E02" w14:textId="1A1F0ADF" w:rsidR="38AD88D9" w:rsidRDefault="5753051C">
      <w:pPr>
        <w:pStyle w:val="Corpodetexto"/>
        <w:ind w:firstLine="555"/>
        <w:rPr>
          <w:lang w:val="pt-BR"/>
          <w:rPrChange w:id="497" w:author="Kathlen Maiara Gaulke Bonin" w:date="2018-12-16T03:03:00Z">
            <w:rPr/>
          </w:rPrChange>
        </w:rPr>
        <w:pPrChange w:id="498" w:author="Kathlen Maiara Gaulke Bonin" w:date="2018-12-16T03:03:00Z">
          <w:pPr/>
        </w:pPrChange>
      </w:pPr>
      <w:ins w:id="499" w:author="Amanda Caroline Klug" w:date="2018-11-16T14:03:00Z">
        <w:r w:rsidRPr="5753051C">
          <w:rPr>
            <w:lang w:val="pt-BR"/>
            <w:rPrChange w:id="500" w:author="Amanda Caroline Klug" w:date="2018-11-16T14:03:00Z">
              <w:rPr/>
            </w:rPrChange>
          </w:rPr>
          <w:t xml:space="preserve">O seguinte jogo consistia </w:t>
        </w:r>
        <w:commentRangeStart w:id="501"/>
        <w:r w:rsidRPr="5753051C">
          <w:rPr>
            <w:lang w:val="pt-BR"/>
            <w:rPrChange w:id="502" w:author="Amanda Caroline Klug" w:date="2018-11-16T14:03:00Z">
              <w:rPr/>
            </w:rPrChange>
          </w:rPr>
          <w:t>em montar o quebra-cabeça</w:t>
        </w:r>
      </w:ins>
      <w:commentRangeEnd w:id="501"/>
      <w:r w:rsidR="009C3563">
        <w:rPr>
          <w:rStyle w:val="Refdecomentrio"/>
        </w:rPr>
        <w:commentReference w:id="501"/>
      </w:r>
      <w:ins w:id="503" w:author="Amanda Caroline Klug" w:date="2018-11-16T14:03:00Z">
        <w:r w:rsidRPr="5753051C">
          <w:rPr>
            <w:lang w:val="pt-BR"/>
            <w:rPrChange w:id="504" w:author="Amanda Caroline Klug" w:date="2018-11-16T14:03:00Z">
              <w:rPr/>
            </w:rPrChange>
          </w:rPr>
          <w:t xml:space="preserve">, tendo nível fácil, médio e difícil, o cenário do jogo era de floresta e havia um inseto, no qual as crianças montavam com as partes do bicho e a cada montagem correta eles avançavam de nível, este jogo foi proposto com tempo máximo de 30min, porém pela interação e sede de aprendizado das crianças, o tempo foi estendido. </w:t>
        </w:r>
        <w:r w:rsidRPr="5753051C">
          <w:rPr>
            <w:lang w:val="pt-BR"/>
            <w:rPrChange w:id="505" w:author="Amanda Caroline Klug" w:date="2018-11-16T14:03:00Z">
              <w:rPr/>
            </w:rPrChange>
          </w:rPr>
          <w:lastRenderedPageBreak/>
          <w:t>Para finalizar a aula a professora fez novamente uma roda de conversa para que fossem expostos os mais diversos comentários sobre a aula.</w:t>
        </w:r>
      </w:ins>
    </w:p>
    <w:p w14:paraId="4452C9FE" w14:textId="249DBEF3" w:rsidR="142E0B0D" w:rsidDel="70AE600B" w:rsidRDefault="142E0B0D">
      <w:pPr>
        <w:pStyle w:val="Corpodetexto"/>
        <w:rPr>
          <w:del w:id="506" w:author="Amanda Caroline Klug" w:date="2018-11-16T13:49:00Z"/>
          <w:lang w:val="pt-BR"/>
          <w:rPrChange w:id="507" w:author="Amanda Caroline Klug" w:date="2018-11-16T13:49:00Z">
            <w:rPr>
              <w:del w:id="508" w:author="Amanda Caroline Klug" w:date="2018-11-16T13:49:00Z"/>
            </w:rPr>
          </w:rPrChange>
        </w:rPr>
        <w:pPrChange w:id="509" w:author="Amanda Caroline Klug" w:date="2018-11-16T13:49:00Z">
          <w:pPr/>
        </w:pPrChange>
      </w:pPr>
    </w:p>
    <w:p w14:paraId="178B33CD" w14:textId="2F05678F" w:rsidR="57BB3975" w:rsidDel="7631CC22" w:rsidRDefault="79CA4CB0">
      <w:pPr>
        <w:pStyle w:val="Corpodetexto"/>
        <w:rPr>
          <w:del w:id="510" w:author="Amanda Caroline Klug" w:date="2018-11-16T13:50:00Z"/>
          <w:lang w:val="pt-BR"/>
          <w:rPrChange w:id="511" w:author="Amanda Caroline Klug" w:date="2018-11-16T13:50:00Z">
            <w:rPr>
              <w:del w:id="512" w:author="Amanda Caroline Klug" w:date="2018-11-16T13:50:00Z"/>
            </w:rPr>
          </w:rPrChange>
        </w:rPr>
        <w:pPrChange w:id="513" w:author="Amanda Caroline Klug" w:date="2018-11-16T13:50:00Z">
          <w:pPr>
            <w:pStyle w:val="Ttulo1"/>
            <w:numPr>
              <w:numId w:val="0"/>
            </w:numPr>
            <w:ind w:left="0" w:firstLine="0"/>
          </w:pPr>
        </w:pPrChange>
      </w:pPr>
      <w:del w:id="514" w:author="Amanda Caroline Klug" w:date="2018-11-16T13:49:00Z">
        <w:r w:rsidRPr="79CA4CB0" w:rsidDel="70AE600B">
          <w:rPr>
            <w:lang w:val="pt-BR"/>
          </w:rPr>
          <w:delText xml:space="preserve">Após uma roda de conversa onde a professora </w:delText>
        </w:r>
      </w:del>
      <w:del w:id="515" w:author="Amanda Caroline Klug" w:date="2018-11-14T15:16:00Z">
        <w:r w:rsidRPr="79CA4CB0" w:rsidDel="47E2302C">
          <w:rPr>
            <w:lang w:val="pt-BR"/>
          </w:rPr>
          <w:delText xml:space="preserve">iria </w:delText>
        </w:r>
      </w:del>
    </w:p>
    <w:p w14:paraId="1A269415" w14:textId="3BB5BEF7" w:rsidR="7631CC22" w:rsidDel="753D71B7" w:rsidRDefault="7631CC22">
      <w:pPr>
        <w:pStyle w:val="Corpodetexto"/>
        <w:rPr>
          <w:del w:id="516" w:author="Amanda Caroline Klug" w:date="2018-11-16T13:52:00Z"/>
          <w:lang w:val="pt-BR"/>
          <w:rPrChange w:id="517" w:author="Amanda Caroline Klug" w:date="2018-11-16T13:51:00Z">
            <w:rPr>
              <w:del w:id="518" w:author="Amanda Caroline Klug" w:date="2018-11-16T13:52:00Z"/>
            </w:rPr>
          </w:rPrChange>
        </w:rPr>
        <w:pPrChange w:id="519" w:author="Amanda Caroline Klug" w:date="2018-11-16T13:51:00Z">
          <w:pPr/>
        </w:pPrChange>
      </w:pPr>
    </w:p>
    <w:p w14:paraId="25E6DE26" w14:textId="37AD607B" w:rsidR="57BB3975" w:rsidDel="2F754200" w:rsidRDefault="79CA4CB0">
      <w:pPr>
        <w:pStyle w:val="Corpodetexto"/>
        <w:rPr>
          <w:del w:id="520" w:author="Amanda Caroline Klug" w:date="2018-11-16T13:41:00Z"/>
          <w:lang w:val="pt-BR"/>
          <w:rPrChange w:id="521" w:author="Amanda Caroline Klug" w:date="2018-11-14T15:16:00Z">
            <w:rPr>
              <w:del w:id="522" w:author="Amanda Caroline Klug" w:date="2018-11-16T13:41:00Z"/>
            </w:rPr>
          </w:rPrChange>
        </w:rPr>
        <w:pPrChange w:id="523" w:author="Amanda Caroline Klug" w:date="2018-11-14T15:16:00Z">
          <w:pPr>
            <w:pStyle w:val="Ttulo1"/>
            <w:numPr>
              <w:numId w:val="0"/>
            </w:numPr>
            <w:ind w:left="0" w:firstLine="0"/>
          </w:pPr>
        </w:pPrChange>
      </w:pPr>
      <w:del w:id="524" w:author="Amanda Caroline Klug" w:date="2018-11-14T15:16:00Z">
        <w:r w:rsidRPr="79CA4CB0" w:rsidDel="47E2302C">
          <w:rPr>
            <w:lang w:val="pt-BR"/>
          </w:rPr>
          <w:delText>expor alguns aplicativos, jogos sobre os insetos, os alunos poderiam escolher por qual tinham interesse em jogar, na sala seria disposto diversos cantos onde teriam notebook e tablets com os referidos jogos.</w:delText>
        </w:r>
      </w:del>
    </w:p>
    <w:p w14:paraId="15E96838" w14:textId="42E8053B" w:rsidR="73A2736C" w:rsidDel="70AE600B" w:rsidRDefault="73A2736C" w:rsidP="73A2736C">
      <w:pPr>
        <w:pStyle w:val="Corpodetexto"/>
        <w:rPr>
          <w:del w:id="525" w:author="Amanda Caroline Klug" w:date="2018-11-16T13:49:00Z"/>
          <w:lang w:val="pt-BR"/>
        </w:rPr>
      </w:pPr>
      <w:del w:id="526" w:author="Amanda Caroline Klug" w:date="2018-11-16T13:41:00Z">
        <w:r w:rsidRPr="73A2736C" w:rsidDel="2F754200">
          <w:rPr>
            <w:lang w:val="pt-BR"/>
          </w:rPr>
          <w:delText xml:space="preserve">Um dos </w:delText>
        </w:r>
      </w:del>
      <w:del w:id="527" w:author="Amanda Caroline Klug" w:date="2018-11-16T13:49:00Z">
        <w:r w:rsidRPr="73A2736C" w:rsidDel="70AE600B">
          <w:rPr>
            <w:lang w:val="pt-BR"/>
          </w:rPr>
          <w:delText>jogos que une os mais diversos insetos e ainda ajuda a criança a melhorar as habilidades na resolução de problemas, a concentração e a memória, é o “Insetos, jogos para crianças”. Ele se passa em um cenário de floresta, onde os animais se encontram embaixo de folhas, e a criança precisa memorizar o local onde o par de determinado inseto está, o aplicativo pago que custa R$ 4,19.  Jogos de memória e de quebra-cabeça também são encontrados na versão sobre insetos, na Apple Store tem jogos de insetos gratuitos, alguns pagos que são de melhor qualidade. Outra opção é o “jogo da forca de insetos”, que como o nome já diz, se trata de um jogo sobre o nome dos insetos, com nível baixo, médio e alto.</w:delText>
        </w:r>
      </w:del>
    </w:p>
    <w:p w14:paraId="36844C56" w14:textId="01A85F97" w:rsidR="73A2736C" w:rsidDel="2209B6BB" w:rsidRDefault="73A2736C">
      <w:pPr>
        <w:pStyle w:val="Corpodetexto"/>
        <w:rPr>
          <w:del w:id="528" w:author="Amanda Caroline Klug" w:date="2018-11-16T14:02:00Z"/>
          <w:lang w:val="pt-BR"/>
          <w:rPrChange w:id="529" w:author="Amanda Caroline Klug" w:date="2018-11-16T13:55:00Z">
            <w:rPr>
              <w:del w:id="530" w:author="Amanda Caroline Klug" w:date="2018-11-16T14:02:00Z"/>
            </w:rPr>
          </w:rPrChange>
        </w:rPr>
      </w:pPr>
      <w:del w:id="531" w:author="Amanda Caroline Klug" w:date="2018-11-16T13:49:00Z">
        <w:r w:rsidRPr="73A2736C" w:rsidDel="70AE600B">
          <w:rPr>
            <w:lang w:val="pt-BR"/>
          </w:rPr>
          <w:delText>Depois</w:delText>
        </w:r>
      </w:del>
      <w:del w:id="532" w:author="Amanda Caroline Klug" w:date="2018-11-16T13:54:00Z">
        <w:r w:rsidRPr="73A2736C" w:rsidDel="5AE93F47">
          <w:rPr>
            <w:lang w:val="pt-BR"/>
          </w:rPr>
          <w:delText xml:space="preserve"> </w:delText>
        </w:r>
      </w:del>
      <w:del w:id="533" w:author="Amanda Caroline Klug" w:date="2018-11-16T13:49:00Z">
        <w:r w:rsidRPr="73A2736C" w:rsidDel="70AE600B">
          <w:rPr>
            <w:lang w:val="pt-BR"/>
          </w:rPr>
          <w:delText xml:space="preserve">de se dividirem em pequenos grupos e decidirem em qual jogo iriam começar, as crianças teriam um certo tempo para trocar de plataforma, em torno de 10 a 15 min em cada.  </w:delText>
        </w:r>
      </w:del>
    </w:p>
    <w:p w14:paraId="27F147F1" w14:textId="0240F08B" w:rsidR="1E672DCE" w:rsidRDefault="1E672DCE" w:rsidP="3D75E9B0">
      <w:pPr>
        <w:pStyle w:val="Corpodetexto"/>
        <w:rPr>
          <w:lang w:val="pt-BR"/>
        </w:rPr>
      </w:pPr>
    </w:p>
    <w:p w14:paraId="53CF37FF" w14:textId="65C03D50" w:rsidR="003442DF" w:rsidRDefault="5A7E1E45">
      <w:pPr>
        <w:pStyle w:val="Ttulo2"/>
        <w:rPr>
          <w:ins w:id="534" w:author="Mauricio Capobianco Lopes" w:date="2018-11-06T16:56:00Z"/>
          <w:lang w:val="pt-BR"/>
        </w:rPr>
        <w:pPrChange w:id="535" w:author="Mauricio Capobianco Lopes" w:date="2018-11-06T16:56:00Z">
          <w:pPr>
            <w:pStyle w:val="Corpodetexto"/>
          </w:pPr>
        </w:pPrChange>
      </w:pPr>
      <w:del w:id="536" w:author="Mauricio Capobianco Lopes" w:date="2018-11-06T16:56:00Z">
        <w:r w:rsidRPr="5A7E1E45" w:rsidDel="003442DF">
          <w:rPr>
            <w:b/>
            <w:lang w:val="pt-BR"/>
          </w:rPr>
          <w:delText>3.2</w:delText>
        </w:r>
        <w:r w:rsidRPr="5A7E1E45" w:rsidDel="003442DF">
          <w:rPr>
            <w:lang w:val="pt-BR"/>
          </w:rPr>
          <w:delText xml:space="preserve"> </w:delText>
        </w:r>
      </w:del>
      <w:r w:rsidRPr="5A7E1E45">
        <w:rPr>
          <w:lang w:val="pt-BR"/>
        </w:rPr>
        <w:t>Trabalhando insetos em uma sala de aula sem tecnologia</w:t>
      </w:r>
      <w:del w:id="537" w:author="Mauricio Capobianco Lopes" w:date="2018-11-06T16:56:00Z">
        <w:r w:rsidRPr="5A7E1E45" w:rsidDel="003442DF">
          <w:rPr>
            <w:lang w:val="pt-BR"/>
          </w:rPr>
          <w:delText xml:space="preserve">: </w:delText>
        </w:r>
      </w:del>
    </w:p>
    <w:p w14:paraId="685C58A1" w14:textId="381A21CA" w:rsidR="5E9F082B" w:rsidRDefault="5A7E1E45">
      <w:pPr>
        <w:spacing w:line="360" w:lineRule="auto"/>
        <w:jc w:val="both"/>
        <w:rPr>
          <w:lang w:val="pt-BR"/>
          <w:rPrChange w:id="538" w:author="Kathlen Maiara Gaulke Bonin" w:date="2018-12-16T03:03:00Z">
            <w:rPr/>
          </w:rPrChange>
        </w:rPr>
        <w:pPrChange w:id="539" w:author="Kathlen Maiara Gaulke Bonin" w:date="2018-12-16T03:03:00Z">
          <w:pPr>
            <w:pStyle w:val="Corpodetexto"/>
          </w:pPr>
        </w:pPrChange>
      </w:pPr>
      <w:del w:id="540" w:author="Sarah Maria Samulewski" w:date="2018-11-28T08:20:00Z">
        <w:r w:rsidRPr="5A7E1E45" w:rsidDel="236B7B96">
          <w:rPr>
            <w:lang w:val="pt-BR"/>
          </w:rPr>
          <w:delText>Auma</w:delText>
        </w:r>
        <w:r w:rsidRPr="5A7E1E45">
          <w:rPr>
            <w:lang w:val="pt-BR"/>
          </w:rPr>
          <w:delText xml:space="preserve"> aula passeio pelo parque/bosque, em busca de insetos, para reconhecer as características dos mesmos, com auxílio de lupas, após isso, de volta a sala de aula, a professora e os alunos debateriam a respeitos dos insetos encontrados, falando a respeito de suas características físicas e suas funções para o equilíbrio e funcionamento da natureza, em seguida diversas atividades </w:delText>
        </w:r>
      </w:del>
      <w:del w:id="541" w:author="Sarah Maria Samulewski" w:date="2018-11-14T15:09:00Z">
        <w:r w:rsidRPr="5A7E1E45" w:rsidDel="6ABC2D45">
          <w:rPr>
            <w:lang w:val="pt-BR"/>
          </w:rPr>
          <w:delText>poderiam</w:delText>
        </w:r>
      </w:del>
      <w:ins w:id="542" w:author="Kathlen Maiara Gaulke Bonin" w:date="2018-11-25T11:12:00Z">
        <w:del w:id="543" w:author="Sarah Maria Samulewski" w:date="2018-11-28T08:20:00Z">
          <w:r w:rsidR="1629E910" w:rsidRPr="5A7E1E45" w:rsidDel="236B7B96">
            <w:rPr>
              <w:lang w:val="pt-BR"/>
            </w:rPr>
            <w:delText>.</w:delText>
          </w:r>
        </w:del>
        <w:r w:rsidR="1629E910" w:rsidRPr="5A7E1E45">
          <w:rPr>
            <w:lang w:val="pt-BR"/>
          </w:rPr>
          <w:t xml:space="preserve"> </w:t>
        </w:r>
      </w:ins>
      <w:del w:id="544" w:author="Sarah Maria Samulewski" w:date="2018-11-14T14:57:00Z">
        <w:r w:rsidRPr="5A7E1E45" w:rsidDel="24AE6F27">
          <w:rPr>
            <w:lang w:val="pt-BR"/>
          </w:rPr>
          <w:delText>, etc. Durante toda a sequência didática a professora leria livros, apresentaria músicas, passaria atividades, relacionando as áreas de conhecimento envolvendo o tema, etc.</w:delText>
        </w:r>
      </w:del>
      <w:ins w:id="545" w:author="Sarah Maria Samulewski" w:date="2018-11-28T08:20:00Z">
        <w:r w:rsidR="0DF042EB" w:rsidRPr="1D7551C0">
          <w:rPr>
            <w:sz w:val="24"/>
            <w:szCs w:val="24"/>
            <w:lang w:val="pt-BR"/>
            <w:rPrChange w:id="546" w:author="Sarah Maria Samulewski" w:date="2018-11-28T08:29:00Z">
              <w:rPr/>
            </w:rPrChange>
          </w:rPr>
          <w:t>As seguintes atividades tratam-se de uma sequência didática, que ocorreria ao longo da semana</w:t>
        </w:r>
      </w:ins>
      <w:ins w:id="547" w:author="Sarah Maria Samulewski" w:date="2018-11-28T08:21:00Z">
        <w:r w:rsidR="6F34A6C2" w:rsidRPr="1D7551C0">
          <w:rPr>
            <w:sz w:val="24"/>
            <w:szCs w:val="24"/>
            <w:lang w:val="pt-BR"/>
            <w:rPrChange w:id="548" w:author="Sarah Maria Samulewski" w:date="2018-11-28T08:29:00Z">
              <w:rPr/>
            </w:rPrChange>
          </w:rPr>
          <w:t xml:space="preserve"> em uma turma de 3º ano</w:t>
        </w:r>
      </w:ins>
      <w:ins w:id="549" w:author="Sarah Maria Samulewski" w:date="2018-11-28T08:20:00Z">
        <w:r w:rsidR="0DF042EB" w:rsidRPr="1D7551C0">
          <w:rPr>
            <w:sz w:val="24"/>
            <w:szCs w:val="24"/>
            <w:lang w:val="pt-BR"/>
            <w:rPrChange w:id="550" w:author="Sarah Maria Samulewski" w:date="2018-11-28T08:29:00Z">
              <w:rPr/>
            </w:rPrChange>
          </w:rPr>
          <w:t xml:space="preserve">. </w:t>
        </w:r>
      </w:ins>
    </w:p>
    <w:p w14:paraId="439EFB01" w14:textId="4A5767EF" w:rsidR="5E9F082B" w:rsidRDefault="0DF042EB">
      <w:pPr>
        <w:spacing w:line="360" w:lineRule="auto"/>
        <w:jc w:val="both"/>
        <w:rPr>
          <w:lang w:val="pt-BR"/>
          <w:rPrChange w:id="551" w:author="Kathlen Maiara Gaulke Bonin" w:date="2018-12-16T03:03:00Z">
            <w:rPr/>
          </w:rPrChange>
        </w:rPr>
        <w:pPrChange w:id="552" w:author="Kathlen Maiara Gaulke Bonin" w:date="2018-12-16T03:03:00Z">
          <w:pPr>
            <w:pStyle w:val="Corpodetexto"/>
          </w:pPr>
        </w:pPrChange>
      </w:pPr>
      <w:ins w:id="553" w:author="Sarah Maria Samulewski" w:date="2018-11-28T08:20:00Z">
        <w:r w:rsidRPr="6C504631">
          <w:rPr>
            <w:b/>
            <w:bCs/>
            <w:sz w:val="24"/>
            <w:szCs w:val="24"/>
            <w:lang w:val="pt-BR"/>
            <w:rPrChange w:id="554" w:author="Kathlen Maiara Gaulke Bonin" w:date="2018-12-02T10:17:00Z">
              <w:rPr/>
            </w:rPrChange>
          </w:rPr>
          <w:t>1º dia:</w:t>
        </w:r>
        <w:r w:rsidRPr="1D7551C0">
          <w:rPr>
            <w:sz w:val="24"/>
            <w:szCs w:val="24"/>
            <w:lang w:val="pt-BR"/>
            <w:rPrChange w:id="555" w:author="Sarah Maria Samulewski" w:date="2018-11-28T08:29:00Z">
              <w:rPr/>
            </w:rPrChange>
          </w:rPr>
          <w:t xml:space="preserve"> A professora </w:t>
        </w:r>
        <w:commentRangeStart w:id="556"/>
        <w:r w:rsidRPr="1D7551C0">
          <w:rPr>
            <w:sz w:val="24"/>
            <w:szCs w:val="24"/>
            <w:lang w:val="pt-BR"/>
            <w:rPrChange w:id="557" w:author="Sarah Maria Samulewski" w:date="2018-11-28T08:29:00Z">
              <w:rPr/>
            </w:rPrChange>
          </w:rPr>
          <w:t xml:space="preserve">da abertura a sequência </w:t>
        </w:r>
      </w:ins>
      <w:commentRangeEnd w:id="556"/>
      <w:r w:rsidR="00C51E4B">
        <w:rPr>
          <w:rStyle w:val="Refdecomentrio"/>
        </w:rPr>
        <w:commentReference w:id="556"/>
      </w:r>
      <w:ins w:id="558" w:author="Sarah Maria Samulewski" w:date="2018-11-28T08:20:00Z">
        <w:r w:rsidRPr="1D7551C0">
          <w:rPr>
            <w:sz w:val="24"/>
            <w:szCs w:val="24"/>
            <w:lang w:val="pt-BR"/>
            <w:rPrChange w:id="559" w:author="Sarah Maria Samulewski" w:date="2018-11-28T08:29:00Z">
              <w:rPr/>
            </w:rPrChange>
          </w:rPr>
          <w:t xml:space="preserve">questionando as crianças sobre o tema “Insetos”, buscando assim explorar os conhecimentos prévios dos mesmos. A partir disso ela aprofunda o assunto, passando informações e curiosidades retiradas de uma enciclopédia de insetos, as crianças também terão acesso à enciclopédia, para que possam manusear e observar as imagens e informações. </w:t>
        </w:r>
      </w:ins>
    </w:p>
    <w:p w14:paraId="3BE901DC" w14:textId="24100424" w:rsidR="5E9F082B" w:rsidRDefault="0DF042EB">
      <w:pPr>
        <w:spacing w:line="360" w:lineRule="auto"/>
        <w:jc w:val="both"/>
        <w:rPr>
          <w:lang w:val="pt-BR"/>
          <w:rPrChange w:id="560" w:author="Kathlen Maiara Gaulke Bonin" w:date="2018-12-16T03:03:00Z">
            <w:rPr/>
          </w:rPrChange>
        </w:rPr>
        <w:pPrChange w:id="561" w:author="Kathlen Maiara Gaulke Bonin" w:date="2018-12-16T03:03:00Z">
          <w:pPr>
            <w:pStyle w:val="Corpodetexto"/>
          </w:pPr>
        </w:pPrChange>
      </w:pPr>
      <w:ins w:id="562" w:author="Sarah Maria Samulewski" w:date="2018-11-28T08:20:00Z">
        <w:r w:rsidRPr="6C504631">
          <w:rPr>
            <w:b/>
            <w:bCs/>
            <w:sz w:val="24"/>
            <w:szCs w:val="24"/>
            <w:lang w:val="pt-BR"/>
            <w:rPrChange w:id="563" w:author="Kathlen Maiara Gaulke Bonin" w:date="2018-12-02T10:17:00Z">
              <w:rPr/>
            </w:rPrChange>
          </w:rPr>
          <w:t>2º dia:</w:t>
        </w:r>
        <w:r w:rsidRPr="1D7551C0">
          <w:rPr>
            <w:sz w:val="24"/>
            <w:szCs w:val="24"/>
            <w:lang w:val="pt-BR"/>
            <w:rPrChange w:id="564" w:author="Sarah Maria Samulewski" w:date="2018-11-28T08:29:00Z">
              <w:rPr/>
            </w:rPrChange>
          </w:rPr>
          <w:t xml:space="preserve"> Chega a segunda etapa que será uma aula passeio pelo parque/bosque, em busca de insetos, para reconhecer as características dos mesmos, com auxílio de lupas, conforme as crianças vão encontrando insetos, elas irão os catalogar em uma folha, que levarão junto com uma prancheta e uma caneta, no catálogo, deverá haver as seguintes informações: nome do inseto (poderão pedir auxílio da professora, caso não souberem), características e que ação estava exercendo (apenas andando, voando, comendo, transportando folhas...). Após a aula passeio, de volta a sala de aula, a professora e os alunos debaterão a respeitos dos insetos encontrados, falando sobre suas características físicas e suas funções para o equilíbrio e funcionamento da natureza. As informações extras coletadas no debate deverão também ser anotadas no catálogo, pois serão importantes para a próxima etapa da sequência. </w:t>
        </w:r>
      </w:ins>
    </w:p>
    <w:p w14:paraId="42ED8525" w14:textId="50550B0C" w:rsidR="5E9F082B" w:rsidRDefault="0DF042EB">
      <w:pPr>
        <w:spacing w:line="360" w:lineRule="auto"/>
        <w:jc w:val="both"/>
        <w:rPr>
          <w:lang w:val="pt-BR"/>
          <w:rPrChange w:id="565" w:author="Kathlen Maiara Gaulke Bonin" w:date="2018-12-16T03:03:00Z">
            <w:rPr/>
          </w:rPrChange>
        </w:rPr>
        <w:pPrChange w:id="566" w:author="Kathlen Maiara Gaulke Bonin" w:date="2018-12-16T03:03:00Z">
          <w:pPr>
            <w:pStyle w:val="Corpodetexto"/>
          </w:pPr>
        </w:pPrChange>
      </w:pPr>
      <w:ins w:id="567" w:author="Sarah Maria Samulewski" w:date="2018-11-28T08:20:00Z">
        <w:r w:rsidRPr="6C504631">
          <w:rPr>
            <w:b/>
            <w:bCs/>
            <w:sz w:val="24"/>
            <w:szCs w:val="24"/>
            <w:lang w:val="pt-BR"/>
            <w:rPrChange w:id="568" w:author="Kathlen Maiara Gaulke Bonin" w:date="2018-12-02T10:17:00Z">
              <w:rPr/>
            </w:rPrChange>
          </w:rPr>
          <w:t>3º dia:</w:t>
        </w:r>
        <w:r w:rsidRPr="1D7551C0">
          <w:rPr>
            <w:sz w:val="24"/>
            <w:szCs w:val="24"/>
            <w:lang w:val="pt-BR"/>
            <w:rPrChange w:id="569" w:author="Sarah Maria Samulewski" w:date="2018-11-28T08:29:00Z">
              <w:rPr/>
            </w:rPrChange>
          </w:rPr>
          <w:t xml:space="preserve"> Com as informações coletadas a respeito dos diversos insetos encontrados no bosque, as crianças serão separadas em pequenos grupos e confeccionarão um cartaz para socialização, contendo um desenho de um inseto e suas devidas características/partes do corpo (será sorteado um inseto por grupo). </w:t>
        </w:r>
      </w:ins>
    </w:p>
    <w:p w14:paraId="3874F94A" w14:textId="0DF7ED26" w:rsidR="5E9F082B" w:rsidRDefault="0DF042EB">
      <w:pPr>
        <w:pStyle w:val="Corpodetexto"/>
        <w:rPr>
          <w:del w:id="570" w:author="Sarah Maria Samulewski" w:date="2018-11-28T08:20:00Z"/>
          <w:lang w:val="pt-BR"/>
          <w:rPrChange w:id="571" w:author="Sarah Maria Samulewski" w:date="2018-11-14T15:08:00Z">
            <w:rPr>
              <w:del w:id="572" w:author="Sarah Maria Samulewski" w:date="2018-11-28T08:20:00Z"/>
            </w:rPr>
          </w:rPrChange>
        </w:rPr>
      </w:pPr>
      <w:ins w:id="573" w:author="Sarah Maria Samulewski" w:date="2018-11-28T08:20:00Z">
        <w:r w:rsidRPr="6C504631">
          <w:rPr>
            <w:b/>
            <w:bCs/>
            <w:lang w:val="pt-BR"/>
            <w:rPrChange w:id="574" w:author="Kathlen Maiara Gaulke Bonin" w:date="2018-12-02T10:17:00Z">
              <w:rPr/>
            </w:rPrChange>
          </w:rPr>
          <w:t>Obs.:</w:t>
        </w:r>
        <w:r w:rsidRPr="1D7551C0">
          <w:rPr>
            <w:lang w:val="pt-BR"/>
            <w:rPrChange w:id="575" w:author="Sarah Maria Samulewski" w:date="2018-11-28T08:29:00Z">
              <w:rPr/>
            </w:rPrChange>
          </w:rPr>
          <w:t xml:space="preserve"> Na última etapa há a possibilidade de necessitarem mais que um dia, já que a aula não será totalmente focada na sequência, pelo fato de que as crianças têm mais matérias ao decorrer do dia</w:t>
        </w:r>
        <w:r w:rsidRPr="0DF042EB">
          <w:rPr>
            <w:lang w:val="pt-BR"/>
            <w:rPrChange w:id="576" w:author="Sarah Maria Samulewski" w:date="2018-11-28T08:20:00Z">
              <w:rPr/>
            </w:rPrChange>
          </w:rPr>
          <w:t>.</w:t>
        </w:r>
      </w:ins>
    </w:p>
    <w:p w14:paraId="102141A0" w14:textId="7DBD92AF" w:rsidR="0DF042EB" w:rsidRPr="0097395A" w:rsidRDefault="0DF042EB" w:rsidP="6071D998">
      <w:pPr>
        <w:spacing w:line="360" w:lineRule="auto"/>
        <w:jc w:val="both"/>
        <w:rPr>
          <w:lang w:val="pt-BR"/>
          <w:rPrChange w:id="577" w:author="Mauricio Capobianco Lopes [2]" w:date="2018-12-15T19:38:00Z">
            <w:rPr/>
          </w:rPrChange>
        </w:rPr>
      </w:pPr>
    </w:p>
    <w:p w14:paraId="65E36B6C" w14:textId="5C3B626E" w:rsidR="5E9F082B" w:rsidRDefault="5E9F082B" w:rsidP="1E672DCE">
      <w:pPr>
        <w:pStyle w:val="Corpodetexto"/>
        <w:rPr>
          <w:lang w:val="pt-BR"/>
        </w:rPr>
      </w:pPr>
    </w:p>
    <w:p w14:paraId="0AE071C9" w14:textId="77777777" w:rsidR="00A64225" w:rsidRPr="00DD624A" w:rsidRDefault="00A64225" w:rsidP="00DD624A">
      <w:pPr>
        <w:pStyle w:val="Ttulo1"/>
        <w:numPr>
          <w:ilvl w:val="0"/>
          <w:numId w:val="0"/>
        </w:numPr>
        <w:ind w:left="431"/>
        <w:rPr>
          <w:lang w:val="pt-BR"/>
        </w:rPr>
      </w:pPr>
    </w:p>
    <w:p w14:paraId="324D838B" w14:textId="5A358993" w:rsidR="6C2EC938" w:rsidRDefault="40524BCF">
      <w:pPr>
        <w:pStyle w:val="Ttulo1"/>
        <w:rPr>
          <w:lang w:val="pt-BR"/>
        </w:rPr>
        <w:pPrChange w:id="578" w:author="Mauricio Capobianco Lopes" w:date="2018-11-06T17:10:00Z">
          <w:pPr>
            <w:pStyle w:val="Ttulo1"/>
            <w:numPr>
              <w:numId w:val="0"/>
            </w:numPr>
            <w:ind w:left="0" w:firstLine="0"/>
          </w:pPr>
        </w:pPrChange>
      </w:pPr>
      <w:del w:id="579" w:author="Mauricio Capobianco Lopes" w:date="2018-11-06T17:10:00Z">
        <w:r w:rsidRPr="00AE34D6" w:rsidDel="008E3517">
          <w:rPr>
            <w:lang w:val="pt-BR"/>
          </w:rPr>
          <w:delText xml:space="preserve">4   </w:delText>
        </w:r>
      </w:del>
      <w:r w:rsidRPr="00AE34D6">
        <w:rPr>
          <w:lang w:val="pt-BR"/>
        </w:rPr>
        <w:t>ROTEIRO PEDAGÓGICO (SEQUÊNCIA DIDÁTICA)</w:t>
      </w:r>
    </w:p>
    <w:p w14:paraId="5B7A1ECE" w14:textId="24571596" w:rsidR="40524BCF" w:rsidRPr="00AE34D6" w:rsidDel="1E0CFC1C" w:rsidRDefault="40524BCF" w:rsidP="40524BCF">
      <w:pPr>
        <w:pStyle w:val="Ttulo1"/>
        <w:numPr>
          <w:ilvl w:val="0"/>
          <w:numId w:val="0"/>
        </w:numPr>
        <w:rPr>
          <w:del w:id="580" w:author="Kathlen Maiara Gaulke Bonin" w:date="2018-11-25T08:25:00Z"/>
          <w:lang w:val="pt-BR"/>
        </w:rPr>
      </w:pPr>
    </w:p>
    <w:p w14:paraId="1100B624" w14:textId="461DF7CA" w:rsidR="40524BCF" w:rsidRPr="00AE34D6" w:rsidDel="49FD0C72" w:rsidRDefault="40524BCF">
      <w:pPr>
        <w:pStyle w:val="Corpodetexto"/>
        <w:rPr>
          <w:del w:id="581" w:author="Kathlen Maiara Gaulke Bonin" w:date="2018-11-25T08:26:00Z"/>
          <w:lang w:val="pt-BR"/>
          <w:rPrChange w:id="582" w:author="Kathlen Maiara Gaulke Bonin" w:date="2018-11-25T08:25:00Z">
            <w:rPr>
              <w:del w:id="583" w:author="Kathlen Maiara Gaulke Bonin" w:date="2018-11-25T08:26:00Z"/>
            </w:rPr>
          </w:rPrChange>
        </w:rPr>
        <w:pPrChange w:id="584" w:author="Kathlen Maiara Gaulke Bonin" w:date="2018-11-25T08:25:00Z">
          <w:pPr>
            <w:pStyle w:val="Ttulo1"/>
            <w:numPr>
              <w:numId w:val="0"/>
            </w:numPr>
            <w:ind w:left="0" w:firstLine="0"/>
            <w:jc w:val="both"/>
          </w:pPr>
        </w:pPrChange>
      </w:pPr>
      <w:del w:id="585" w:author="Kathlen Maiara Gaulke Bonin" w:date="2018-11-25T08:25:00Z">
        <w:r w:rsidRPr="00AE34D6" w:rsidDel="1E0CFC1C">
          <w:rPr>
            <w:lang w:val="pt-BR"/>
          </w:rPr>
          <w:delText xml:space="preserve">       </w:delText>
        </w:r>
      </w:del>
      <w:r w:rsidRPr="00AE34D6">
        <w:rPr>
          <w:lang w:val="pt-BR"/>
        </w:rPr>
        <w:t>A sequência didática abaixo foi definida seguindo os critérios dos objetivos de aprendizagem, que seriam definir e reconhecer um inseto, suas características físicas</w:t>
      </w:r>
      <w:ins w:id="586" w:author="Kathlen Maiara Gaulke Bonin" w:date="2018-11-25T08:26:00Z">
        <w:r w:rsidR="49FD0C72" w:rsidRPr="00AE34D6">
          <w:rPr>
            <w:lang w:val="pt-BR"/>
          </w:rPr>
          <w:t>, al</w:t>
        </w:r>
      </w:ins>
      <w:ins w:id="587" w:author="Kathlen Maiara Gaulke Bonin" w:date="2018-11-25T08:27:00Z">
        <w:r w:rsidR="54664C29" w:rsidRPr="00AE34D6">
          <w:rPr>
            <w:lang w:val="pt-BR"/>
          </w:rPr>
          <w:t>imentação, habitat</w:t>
        </w:r>
        <w:r w:rsidR="546D3C95" w:rsidRPr="00AE34D6">
          <w:rPr>
            <w:lang w:val="pt-BR"/>
          </w:rPr>
          <w:t>,</w:t>
        </w:r>
        <w:r w:rsidR="54664C29" w:rsidRPr="00AE34D6">
          <w:rPr>
            <w:lang w:val="pt-BR"/>
          </w:rPr>
          <w:t xml:space="preserve"> lo</w:t>
        </w:r>
        <w:r w:rsidR="546D3C95" w:rsidRPr="00AE34D6">
          <w:rPr>
            <w:lang w:val="pt-BR"/>
          </w:rPr>
          <w:t xml:space="preserve">comoção e a sua função. </w:t>
        </w:r>
      </w:ins>
      <w:del w:id="588" w:author="Kathlen Maiara Gaulke Bonin" w:date="2018-11-25T08:26:00Z">
        <w:r w:rsidRPr="00AE34D6" w:rsidDel="49FD0C72">
          <w:rPr>
            <w:lang w:val="pt-BR"/>
          </w:rPr>
          <w:delText>entre outros objetivos.</w:delText>
        </w:r>
      </w:del>
    </w:p>
    <w:p w14:paraId="214EC422" w14:textId="446E9433" w:rsidR="7651B9D1" w:rsidRPr="00AE34D6" w:rsidDel="54664C29" w:rsidRDefault="7651B9D1">
      <w:pPr>
        <w:pStyle w:val="Corpodetexto"/>
        <w:rPr>
          <w:del w:id="589" w:author="Kathlen Maiara Gaulke Bonin" w:date="2018-11-25T08:27:00Z"/>
          <w:lang w:val="pt-BR"/>
        </w:rPr>
        <w:pPrChange w:id="590" w:author="Kathlen Maiara Gaulke Bonin" w:date="2018-11-25T08:26:00Z">
          <w:pPr>
            <w:pStyle w:val="Ttulo1"/>
            <w:numPr>
              <w:numId w:val="0"/>
            </w:numPr>
            <w:ind w:left="0" w:firstLine="0"/>
          </w:pPr>
        </w:pPrChange>
      </w:pPr>
    </w:p>
    <w:p w14:paraId="02205293" w14:textId="327343BA" w:rsidR="54664C29" w:rsidDel="546D3C95" w:rsidRDefault="54664C29">
      <w:pPr>
        <w:pStyle w:val="Corpodetexto"/>
        <w:rPr>
          <w:del w:id="591" w:author="Kathlen Maiara Gaulke Bonin" w:date="2018-11-25T08:27:00Z"/>
          <w:lang w:val="pt-BR"/>
          <w:rPrChange w:id="592" w:author="Kathlen Maiara Gaulke Bonin" w:date="2018-11-25T08:27:00Z">
            <w:rPr>
              <w:del w:id="593" w:author="Kathlen Maiara Gaulke Bonin" w:date="2018-11-25T08:27:00Z"/>
            </w:rPr>
          </w:rPrChange>
        </w:rPr>
        <w:pPrChange w:id="594" w:author="Kathlen Maiara Gaulke Bonin" w:date="2018-11-25T08:27:00Z">
          <w:pPr/>
        </w:pPrChange>
      </w:pPr>
    </w:p>
    <w:p w14:paraId="145ADE1D" w14:textId="29123493" w:rsidR="546D3C95" w:rsidRDefault="546D3C95">
      <w:pPr>
        <w:pStyle w:val="Corpodetexto"/>
        <w:rPr>
          <w:lang w:val="pt-BR"/>
          <w:rPrChange w:id="595" w:author="Sarah Maria Samulewski" w:date="2018-12-16T05:20:00Z">
            <w:rPr/>
          </w:rPrChange>
        </w:rPr>
        <w:pPrChange w:id="596" w:author="Sarah Maria Samulewski" w:date="2018-12-16T05:20:00Z">
          <w:pPr/>
        </w:pPrChange>
      </w:pPr>
    </w:p>
    <w:p w14:paraId="50B75F75" w14:textId="3EF0EA2D" w:rsidR="6C2EC938" w:rsidRDefault="7651B9D1">
      <w:pPr>
        <w:pStyle w:val="Corpodetexto"/>
        <w:rPr>
          <w:lang w:val="pt-BR"/>
          <w:rPrChange w:id="597" w:author="Kathlen Maiara Gaulke Bonin" w:date="2018-11-25T11:07:00Z">
            <w:rPr/>
          </w:rPrChange>
        </w:rPr>
      </w:pPr>
      <w:r w:rsidRPr="7651B9D1">
        <w:rPr>
          <w:b/>
          <w:bCs/>
          <w:lang w:val="pt-BR"/>
        </w:rPr>
        <w:t>1ª Etapa:</w:t>
      </w:r>
      <w:ins w:id="598" w:author="Kathlen Maiara Gaulke Bonin" w:date="2018-11-25T10:32:00Z">
        <w:r w:rsidR="7A8975BB" w:rsidRPr="7651B9D1">
          <w:rPr>
            <w:b/>
            <w:bCs/>
            <w:lang w:val="pt-BR"/>
          </w:rPr>
          <w:t xml:space="preserve"> </w:t>
        </w:r>
        <w:r w:rsidR="7A8975BB" w:rsidRPr="3473CB25">
          <w:rPr>
            <w:lang w:val="pt-BR"/>
            <w:rPrChange w:id="599" w:author="Kathlen Maiara Gaulke Bonin" w:date="2018-11-25T10:33:00Z">
              <w:rPr>
                <w:b/>
                <w:bCs/>
                <w:lang w:val="pt-BR"/>
              </w:rPr>
            </w:rPrChange>
          </w:rPr>
          <w:t>A rod</w:t>
        </w:r>
      </w:ins>
      <w:ins w:id="600" w:author="Kathlen Maiara Gaulke Bonin" w:date="2018-11-25T10:33:00Z">
        <w:r w:rsidR="1C2C558F" w:rsidRPr="3473CB25">
          <w:rPr>
            <w:lang w:val="pt-BR"/>
            <w:rPrChange w:id="601" w:author="Kathlen Maiara Gaulke Bonin" w:date="2018-11-25T10:33:00Z">
              <w:rPr>
                <w:b/>
                <w:bCs/>
                <w:lang w:val="pt-BR"/>
              </w:rPr>
            </w:rPrChange>
          </w:rPr>
          <w:t>a de conversa que será o ponto de par</w:t>
        </w:r>
        <w:r w:rsidR="3473CB25" w:rsidRPr="3473CB25">
          <w:rPr>
            <w:lang w:val="pt-BR"/>
            <w:rPrChange w:id="602" w:author="Kathlen Maiara Gaulke Bonin" w:date="2018-11-25T10:33:00Z">
              <w:rPr>
                <w:b/>
                <w:bCs/>
                <w:lang w:val="pt-BR"/>
              </w:rPr>
            </w:rPrChange>
          </w:rPr>
          <w:t>tida, será realiza</w:t>
        </w:r>
        <w:r w:rsidR="3473CB25" w:rsidRPr="3473CB25">
          <w:rPr>
            <w:lang w:val="pt-BR"/>
            <w:rPrChange w:id="603" w:author="Kathlen Maiara Gaulke Bonin" w:date="2018-11-25T10:33:00Z">
              <w:rPr/>
            </w:rPrChange>
          </w:rPr>
          <w:t xml:space="preserve">da na sala de aula. </w:t>
        </w:r>
      </w:ins>
    </w:p>
    <w:p w14:paraId="7FD3E1F6" w14:textId="095143F1" w:rsidR="6C2EC938" w:rsidDel="4C059FF6" w:rsidRDefault="5E9F082B" w:rsidP="5E9F082B">
      <w:pPr>
        <w:pStyle w:val="Corpodetexto"/>
        <w:rPr>
          <w:del w:id="604" w:author="Kathlen Maiara Gaulke Bonin" w:date="2018-11-25T08:29:00Z"/>
          <w:lang w:val="pt-BR"/>
        </w:rPr>
      </w:pPr>
      <w:ins w:id="605" w:author="Kathlen Maiara Gaulke Bonin" w:date="2018-11-25T08:29:00Z">
        <w:r w:rsidRPr="5E9F082B">
          <w:rPr>
            <w:lang w:val="pt-BR"/>
          </w:rPr>
          <w:t xml:space="preserve">Roda de conversa (conceitos prévios das crianças), questionamentos acerca do que é um </w:t>
        </w:r>
        <w:r w:rsidRPr="5E9F082B">
          <w:rPr>
            <w:lang w:val="pt-BR"/>
          </w:rPr>
          <w:lastRenderedPageBreak/>
          <w:t>inseto;</w:t>
        </w:r>
      </w:ins>
      <w:ins w:id="606" w:author="Kathlen Maiara Gaulke Bonin" w:date="2018-11-25T10:24:00Z">
        <w:r w:rsidR="762F4F2A" w:rsidRPr="5E9F082B">
          <w:rPr>
            <w:lang w:val="pt-BR"/>
          </w:rPr>
          <w:t xml:space="preserve"> levantamento de curiosidades, poderá</w:t>
        </w:r>
      </w:ins>
      <w:del w:id="607" w:author="Kathlen Maiara Gaulke Bonin" w:date="2018-11-25T08:28:00Z">
        <w:r w:rsidRPr="5E9F082B" w:rsidDel="6F424C46">
          <w:rPr>
            <w:lang w:val="pt-BR"/>
          </w:rPr>
          <w:delText>formar uma roda na sala de aula, para uma conversa sobre o tema que vamos abordar.</w:delText>
        </w:r>
      </w:del>
    </w:p>
    <w:p w14:paraId="230F77F4" w14:textId="272AFFF5" w:rsidR="6C2EC938" w:rsidRDefault="7C369E0B">
      <w:pPr>
        <w:pStyle w:val="Corpodetexto"/>
        <w:numPr>
          <w:ilvl w:val="0"/>
          <w:numId w:val="28"/>
        </w:numPr>
        <w:rPr>
          <w:lang w:val="pt-BR"/>
          <w:rPrChange w:id="608" w:author="Sarah Maria Samulewski" w:date="2018-12-16T05:20:00Z">
            <w:rPr/>
          </w:rPrChange>
        </w:rPr>
        <w:pPrChange w:id="609" w:author="Sarah Maria Samulewski" w:date="2018-12-16T05:20:00Z">
          <w:pPr>
            <w:pStyle w:val="Corpodetexto"/>
            <w:numPr>
              <w:numId w:val="8"/>
            </w:numPr>
            <w:ind w:left="720" w:hanging="360"/>
          </w:pPr>
        </w:pPrChange>
      </w:pPr>
      <w:del w:id="610" w:author="Kathlen Maiara Gaulke Bonin" w:date="2018-11-25T08:29:00Z">
        <w:r w:rsidRPr="7C369E0B" w:rsidDel="4C059FF6">
          <w:rPr>
            <w:lang w:val="pt-BR"/>
          </w:rPr>
          <w:delText>Roda de conversa (conceitos prévios das crianças), questionamentos acerca do que é um inseto;</w:delText>
        </w:r>
      </w:del>
    </w:p>
    <w:p w14:paraId="4CFE08B3" w14:textId="7C86C9B9" w:rsidR="7651B9D1" w:rsidRDefault="7C369E0B" w:rsidP="7C369E0B">
      <w:pPr>
        <w:pStyle w:val="Corpodetexto"/>
        <w:numPr>
          <w:ilvl w:val="0"/>
          <w:numId w:val="8"/>
        </w:numPr>
        <w:rPr>
          <w:lang w:val="pt-BR"/>
        </w:rPr>
      </w:pPr>
      <w:r w:rsidRPr="7C369E0B">
        <w:rPr>
          <w:lang w:val="pt-BR"/>
        </w:rPr>
        <w:t>Pesquisa na sala de informática sobre os diferentes tipos de insetos presentes no meio em que vivem e suas especificidades</w:t>
      </w:r>
      <w:ins w:id="611" w:author="Kathlen Maiara Gaulke Bonin" w:date="2018-11-25T10:24:00Z">
        <w:r w:rsidR="2B43335B" w:rsidRPr="7C369E0B">
          <w:rPr>
            <w:lang w:val="pt-BR"/>
          </w:rPr>
          <w:t>.</w:t>
        </w:r>
      </w:ins>
      <w:ins w:id="612" w:author="Kathlen Maiara Gaulke Bonin" w:date="2018-11-25T10:23:00Z">
        <w:r w:rsidR="3756A6EA" w:rsidRPr="7C369E0B">
          <w:rPr>
            <w:lang w:val="pt-BR"/>
          </w:rPr>
          <w:t xml:space="preserve"> </w:t>
        </w:r>
      </w:ins>
      <w:ins w:id="613" w:author="Kathlen Maiara Gaulke Bonin" w:date="2018-11-25T10:24:00Z">
        <w:r w:rsidR="2B43335B" w:rsidRPr="7C369E0B">
          <w:rPr>
            <w:lang w:val="pt-BR"/>
          </w:rPr>
          <w:t>A</w:t>
        </w:r>
      </w:ins>
      <w:ins w:id="614" w:author="Kathlen Maiara Gaulke Bonin" w:date="2018-11-25T10:23:00Z">
        <w:r w:rsidR="3756A6EA" w:rsidRPr="7C369E0B">
          <w:rPr>
            <w:lang w:val="pt-BR"/>
          </w:rPr>
          <w:t>s crianças vão ter alguns sites de confiança para acessarem e</w:t>
        </w:r>
      </w:ins>
      <w:ins w:id="615" w:author="Kathlen Maiara Gaulke Bonin" w:date="2018-11-25T10:24:00Z">
        <w:r w:rsidR="762F4F2A" w:rsidRPr="7C369E0B">
          <w:rPr>
            <w:lang w:val="pt-BR"/>
          </w:rPr>
          <w:t xml:space="preserve"> pesquisarem </w:t>
        </w:r>
      </w:ins>
      <w:ins w:id="616" w:author="Kathlen Maiara Gaulke Bonin" w:date="2018-11-25T10:25:00Z">
        <w:r w:rsidR="44D4433F" w:rsidRPr="7C369E0B">
          <w:rPr>
            <w:lang w:val="pt-BR"/>
          </w:rPr>
          <w:t>alguns insetos que elas queiram conhecer melhor</w:t>
        </w:r>
      </w:ins>
      <w:ins w:id="617" w:author="Kathlen Maiara Gaulke Bonin" w:date="2018-11-25T10:26:00Z">
        <w:r w:rsidR="3A7641CF" w:rsidRPr="7C369E0B">
          <w:rPr>
            <w:lang w:val="pt-BR"/>
          </w:rPr>
          <w:t xml:space="preserve">, poderá ser um inseto já conhecido </w:t>
        </w:r>
      </w:ins>
      <w:ins w:id="618" w:author="Kathlen Maiara Gaulke Bonin" w:date="2018-11-25T10:27:00Z">
        <w:r w:rsidR="5D73ECE5" w:rsidRPr="7C369E0B">
          <w:rPr>
            <w:lang w:val="pt-BR"/>
          </w:rPr>
          <w:t>pelo seu</w:t>
        </w:r>
      </w:ins>
      <w:ins w:id="619" w:author="Kathlen Maiara Gaulke Bonin" w:date="2018-11-25T10:26:00Z">
        <w:r w:rsidR="3A7641CF" w:rsidRPr="7C369E0B">
          <w:rPr>
            <w:lang w:val="pt-BR"/>
          </w:rPr>
          <w:t xml:space="preserve"> nome, ou um que foi dito na roda de conv</w:t>
        </w:r>
        <w:r w:rsidR="635C35E3" w:rsidRPr="7C369E0B">
          <w:rPr>
            <w:lang w:val="pt-BR"/>
          </w:rPr>
          <w:t xml:space="preserve">ersa e gerou </w:t>
        </w:r>
      </w:ins>
      <w:ins w:id="620" w:author="Kathlen Maiara Gaulke Bonin" w:date="2018-11-25T10:27:00Z">
        <w:r w:rsidR="635C35E3" w:rsidRPr="7C369E0B">
          <w:rPr>
            <w:lang w:val="pt-BR"/>
          </w:rPr>
          <w:t>curiosidade</w:t>
        </w:r>
        <w:r w:rsidR="5D73ECE5" w:rsidRPr="7C369E0B">
          <w:rPr>
            <w:lang w:val="pt-BR"/>
          </w:rPr>
          <w:t xml:space="preserve">; </w:t>
        </w:r>
      </w:ins>
      <w:del w:id="621" w:author="Kathlen Maiara Gaulke Bonin" w:date="2018-11-25T10:23:00Z">
        <w:r w:rsidRPr="7C369E0B" w:rsidDel="14B85383">
          <w:rPr>
            <w:lang w:val="pt-BR"/>
          </w:rPr>
          <w:delText>;</w:delText>
        </w:r>
      </w:del>
    </w:p>
    <w:p w14:paraId="5C851C9D" w14:textId="47A85E47" w:rsidR="1AA8DCCA" w:rsidRDefault="7C369E0B" w:rsidP="7C369E0B">
      <w:pPr>
        <w:pStyle w:val="Corpodetexto"/>
        <w:numPr>
          <w:ilvl w:val="0"/>
          <w:numId w:val="8"/>
        </w:numPr>
        <w:rPr>
          <w:lang w:val="pt-BR"/>
        </w:rPr>
      </w:pPr>
      <w:ins w:id="622" w:author="Kathlen Maiara Gaulke Bonin" w:date="2018-11-25T10:27:00Z">
        <w:r w:rsidRPr="7C369E0B">
          <w:rPr>
            <w:lang w:val="pt-BR"/>
          </w:rPr>
          <w:t>Realizar uma saída a campo, onde as crianças estarão com lupas e deverão observar os números de patas, de antenas e de divisões do corpo, se possuem asas ou não</w:t>
        </w:r>
      </w:ins>
      <w:ins w:id="623" w:author="Kathlen Maiara Gaulke Bonin" w:date="2018-11-25T10:29:00Z">
        <w:r w:rsidR="3DFBC392" w:rsidRPr="7C369E0B">
          <w:rPr>
            <w:lang w:val="pt-BR"/>
          </w:rPr>
          <w:t>, a cor do inseto</w:t>
        </w:r>
      </w:ins>
      <w:del w:id="624" w:author="Kathlen Maiara Gaulke Bonin" w:date="2018-11-25T10:29:00Z">
        <w:r w:rsidRPr="7C369E0B" w:rsidDel="3DFBC392">
          <w:rPr>
            <w:lang w:val="pt-BR"/>
          </w:rPr>
          <w:delText>destes</w:delText>
        </w:r>
      </w:del>
      <w:r w:rsidRPr="7C369E0B">
        <w:rPr>
          <w:lang w:val="pt-BR"/>
        </w:rPr>
        <w:t xml:space="preserve">, </w:t>
      </w:r>
      <w:ins w:id="625" w:author="Kathlen Maiara Gaulke Bonin" w:date="2018-11-25T10:29:00Z">
        <w:r w:rsidR="5278029D" w:rsidRPr="7C369E0B">
          <w:rPr>
            <w:lang w:val="pt-BR"/>
          </w:rPr>
          <w:t>se</w:t>
        </w:r>
      </w:ins>
      <w:del w:id="626" w:author="Kathlen Maiara Gaulke Bonin" w:date="2018-11-25T10:29:00Z">
        <w:r w:rsidRPr="7C369E0B" w:rsidDel="5278029D">
          <w:rPr>
            <w:lang w:val="pt-BR"/>
          </w:rPr>
          <w:delText>i</w:delText>
        </w:r>
      </w:del>
      <w:r w:rsidRPr="7C369E0B">
        <w:rPr>
          <w:lang w:val="pt-BR"/>
        </w:rPr>
        <w:t>r</w:t>
      </w:r>
      <w:ins w:id="627" w:author="Kathlen Maiara Gaulke Bonin" w:date="2018-11-25T10:29:00Z">
        <w:r w:rsidR="5278029D" w:rsidRPr="7C369E0B">
          <w:rPr>
            <w:lang w:val="pt-BR"/>
          </w:rPr>
          <w:t>á r</w:t>
        </w:r>
      </w:ins>
      <w:del w:id="628" w:author="Kathlen Maiara Gaulke Bonin" w:date="2018-11-25T10:29:00Z">
        <w:r w:rsidRPr="7C369E0B" w:rsidDel="5278029D">
          <w:rPr>
            <w:lang w:val="pt-BR"/>
          </w:rPr>
          <w:delText>ão r</w:delText>
        </w:r>
      </w:del>
      <w:r w:rsidRPr="7C369E0B">
        <w:rPr>
          <w:lang w:val="pt-BR"/>
        </w:rPr>
        <w:t>egistra</w:t>
      </w:r>
      <w:ins w:id="629" w:author="Kathlen Maiara Gaulke Bonin" w:date="2018-11-25T10:29:00Z">
        <w:r w:rsidR="5278029D" w:rsidRPr="7C369E0B">
          <w:rPr>
            <w:lang w:val="pt-BR"/>
          </w:rPr>
          <w:t>do</w:t>
        </w:r>
      </w:ins>
      <w:del w:id="630" w:author="Kathlen Maiara Gaulke Bonin" w:date="2018-11-25T10:29:00Z">
        <w:r w:rsidRPr="7C369E0B" w:rsidDel="5278029D">
          <w:rPr>
            <w:lang w:val="pt-BR"/>
          </w:rPr>
          <w:delText>r</w:delText>
        </w:r>
      </w:del>
      <w:r w:rsidRPr="7C369E0B">
        <w:rPr>
          <w:lang w:val="pt-BR"/>
        </w:rPr>
        <w:t xml:space="preserve"> por meio de desenhos</w:t>
      </w:r>
      <w:ins w:id="631" w:author="Kathlen Maiara Gaulke Bonin" w:date="2018-11-25T10:28:00Z">
        <w:r w:rsidR="3491860E" w:rsidRPr="7C369E0B">
          <w:rPr>
            <w:lang w:val="pt-BR"/>
          </w:rPr>
          <w:t xml:space="preserve"> e registros, </w:t>
        </w:r>
      </w:ins>
      <w:del w:id="632" w:author="Kathlen Maiara Gaulke Bonin" w:date="2018-11-25T10:28:00Z">
        <w:r w:rsidRPr="7C369E0B" w:rsidDel="3491860E">
          <w:rPr>
            <w:lang w:val="pt-BR"/>
          </w:rPr>
          <w:delText>escritas;</w:delText>
        </w:r>
      </w:del>
    </w:p>
    <w:p w14:paraId="62B37B83" w14:textId="353D0848" w:rsidR="1AA8DCCA" w:rsidRDefault="3D75E9B0" w:rsidP="7C369E0B">
      <w:pPr>
        <w:pStyle w:val="Corpodetexto"/>
        <w:numPr>
          <w:ilvl w:val="0"/>
          <w:numId w:val="8"/>
        </w:numPr>
        <w:rPr>
          <w:lang w:val="pt-BR"/>
        </w:rPr>
      </w:pPr>
      <w:r w:rsidRPr="3D75E9B0">
        <w:rPr>
          <w:lang w:val="pt-BR"/>
        </w:rPr>
        <w:t>Debate acerca do resultado das observações</w:t>
      </w:r>
      <w:ins w:id="633" w:author="Kathlen Maiara Gaulke Bonin" w:date="2018-11-25T10:28:00Z">
        <w:r w:rsidR="3491860E" w:rsidRPr="3D75E9B0">
          <w:rPr>
            <w:lang w:val="pt-BR"/>
          </w:rPr>
          <w:t xml:space="preserve"> e das pesquisas realizadas na sa</w:t>
        </w:r>
        <w:r w:rsidR="62BA1BC7" w:rsidRPr="3D75E9B0">
          <w:rPr>
            <w:lang w:val="pt-BR"/>
          </w:rPr>
          <w:t>la de informática</w:t>
        </w:r>
      </w:ins>
      <w:ins w:id="634" w:author="Kathlen Maiara Gaulke Bonin" w:date="2018-11-25T10:30:00Z">
        <w:r w:rsidR="1078AA96" w:rsidRPr="3D75E9B0">
          <w:rPr>
            <w:lang w:val="pt-BR"/>
          </w:rPr>
          <w:t>, ocor</w:t>
        </w:r>
        <w:r w:rsidR="63248854" w:rsidRPr="3D75E9B0">
          <w:rPr>
            <w:lang w:val="pt-BR"/>
          </w:rPr>
          <w:t>rerá no espaço aonde estiveram com as lupas, as crianças</w:t>
        </w:r>
      </w:ins>
      <w:ins w:id="635" w:author="Kathlen Maiara Gaulke Bonin" w:date="2018-11-25T10:31:00Z">
        <w:r w:rsidR="6592FC15" w:rsidRPr="3D75E9B0">
          <w:rPr>
            <w:lang w:val="pt-BR"/>
          </w:rPr>
          <w:t xml:space="preserve"> mostrar</w:t>
        </w:r>
        <w:r w:rsidR="312E7880" w:rsidRPr="3D75E9B0">
          <w:rPr>
            <w:lang w:val="pt-BR"/>
          </w:rPr>
          <w:t>ão</w:t>
        </w:r>
        <w:r w:rsidR="6592FC15" w:rsidRPr="3D75E9B0">
          <w:rPr>
            <w:lang w:val="pt-BR"/>
          </w:rPr>
          <w:t xml:space="preserve"> umas a outras os resultados encontrad</w:t>
        </w:r>
        <w:r w:rsidR="312E7880" w:rsidRPr="3D75E9B0">
          <w:rPr>
            <w:lang w:val="pt-BR"/>
          </w:rPr>
          <w:t>o</w:t>
        </w:r>
        <w:r w:rsidR="6592FC15" w:rsidRPr="3D75E9B0">
          <w:rPr>
            <w:lang w:val="pt-BR"/>
          </w:rPr>
          <w:t>s, seus desenhos, o registro que escreveram, algum</w:t>
        </w:r>
        <w:r w:rsidR="312E7880" w:rsidRPr="3D75E9B0">
          <w:rPr>
            <w:lang w:val="pt-BR"/>
          </w:rPr>
          <w:t xml:space="preserve">a pergunta que surgiu, ou até mesmo </w:t>
        </w:r>
      </w:ins>
      <w:ins w:id="636" w:author="Kathlen Maiara Gaulke Bonin" w:date="2018-11-25T10:32:00Z">
        <w:r w:rsidR="6135E02C" w:rsidRPr="3D75E9B0">
          <w:rPr>
            <w:lang w:val="pt-BR"/>
          </w:rPr>
          <w:t>um conhecimento que poderá ser compartilhado.</w:t>
        </w:r>
      </w:ins>
    </w:p>
    <w:p w14:paraId="12E60965" w14:textId="09591195" w:rsidR="3D75E9B0" w:rsidRDefault="3D75E9B0" w:rsidP="3D75E9B0">
      <w:pPr>
        <w:pStyle w:val="Corpodetexto"/>
        <w:ind w:left="360"/>
        <w:rPr>
          <w:lang w:val="pt-BR"/>
        </w:rPr>
      </w:pPr>
    </w:p>
    <w:p w14:paraId="63C37FD9" w14:textId="7BF3A935" w:rsidR="7651B9D1" w:rsidRDefault="6C3C3F1B">
      <w:pPr>
        <w:pStyle w:val="Corpodetexto"/>
        <w:ind w:left="360" w:firstLine="0"/>
        <w:rPr>
          <w:lang w:val="pt-BR"/>
          <w:rPrChange w:id="637" w:author="Kathlen Maiara Gaulke Bonin" w:date="2018-11-25T10:41:00Z">
            <w:rPr/>
          </w:rPrChange>
        </w:rPr>
      </w:pPr>
      <w:r w:rsidRPr="6C3C3F1B">
        <w:rPr>
          <w:b/>
          <w:bCs/>
          <w:lang w:val="pt-BR"/>
        </w:rPr>
        <w:t xml:space="preserve">2ª Etapa: </w:t>
      </w:r>
      <w:ins w:id="638" w:author="Kathlen Maiara Gaulke Bonin" w:date="2018-11-25T10:32:00Z">
        <w:r w:rsidR="7A8975BB" w:rsidRPr="7A8975BB">
          <w:rPr>
            <w:lang w:val="pt-BR"/>
            <w:rPrChange w:id="639" w:author="Kathlen Maiara Gaulke Bonin" w:date="2018-11-25T10:32:00Z">
              <w:rPr>
                <w:b/>
                <w:bCs/>
                <w:lang w:val="pt-BR"/>
              </w:rPr>
            </w:rPrChange>
          </w:rPr>
          <w:t>Ocorrerá na sala de aula com</w:t>
        </w:r>
      </w:ins>
      <w:ins w:id="640" w:author="Kathlen Maiara Gaulke Bonin" w:date="2018-11-25T10:33:00Z">
        <w:r w:rsidR="3473CB25" w:rsidRPr="7A8975BB">
          <w:rPr>
            <w:lang w:val="pt-BR"/>
            <w:rPrChange w:id="641" w:author="Kathlen Maiara Gaulke Bonin" w:date="2018-11-25T10:32:00Z">
              <w:rPr>
                <w:b/>
                <w:bCs/>
                <w:lang w:val="pt-BR"/>
              </w:rPr>
            </w:rPrChange>
          </w:rPr>
          <w:t xml:space="preserve"> </w:t>
        </w:r>
      </w:ins>
      <w:ins w:id="642" w:author="Kathlen Maiara Gaulke Bonin" w:date="2018-11-25T10:34:00Z">
        <w:r w:rsidR="59BC4409" w:rsidRPr="7A8975BB">
          <w:rPr>
            <w:lang w:val="pt-BR"/>
            <w:rPrChange w:id="643" w:author="Kathlen Maiara Gaulke Bonin" w:date="2018-11-25T10:32:00Z">
              <w:rPr>
                <w:b/>
                <w:bCs/>
                <w:lang w:val="pt-BR"/>
              </w:rPr>
            </w:rPrChange>
          </w:rPr>
          <w:t>o uso da lousa digital, for</w:t>
        </w:r>
        <w:r w:rsidR="7E5C49DD" w:rsidRPr="7A8975BB">
          <w:rPr>
            <w:lang w:val="pt-BR"/>
            <w:rPrChange w:id="644" w:author="Kathlen Maiara Gaulke Bonin" w:date="2018-11-25T10:32:00Z">
              <w:rPr>
                <w:b/>
                <w:bCs/>
                <w:lang w:val="pt-BR"/>
              </w:rPr>
            </w:rPrChange>
          </w:rPr>
          <w:t>n</w:t>
        </w:r>
        <w:r w:rsidR="7E5C49DD" w:rsidRPr="7E5C49DD">
          <w:rPr>
            <w:lang w:val="pt-BR"/>
            <w:rPrChange w:id="645" w:author="Kathlen Maiara Gaulke Bonin" w:date="2018-11-25T10:34:00Z">
              <w:rPr/>
            </w:rPrChange>
          </w:rPr>
          <w:t xml:space="preserve">ecida pela escola. </w:t>
        </w:r>
      </w:ins>
    </w:p>
    <w:p w14:paraId="7F4E7292" w14:textId="508BF090" w:rsidR="1AA8DCCA" w:rsidRDefault="7C369E0B" w:rsidP="7C369E0B">
      <w:pPr>
        <w:pStyle w:val="Corpodetexto"/>
        <w:numPr>
          <w:ilvl w:val="0"/>
          <w:numId w:val="8"/>
        </w:numPr>
        <w:rPr>
          <w:lang w:val="pt-BR"/>
        </w:rPr>
      </w:pPr>
      <w:r w:rsidRPr="7C369E0B">
        <w:rPr>
          <w:lang w:val="pt-BR"/>
        </w:rPr>
        <w:t>Fazer um quadro sinóptic</w:t>
      </w:r>
      <w:ins w:id="646" w:author="Kathlen Maiara Gaulke Bonin" w:date="2018-11-25T10:56:00Z">
        <w:r w:rsidR="7FB8BE75" w:rsidRPr="7C369E0B">
          <w:rPr>
            <w:lang w:val="pt-BR"/>
          </w:rPr>
          <w:t>o</w:t>
        </w:r>
      </w:ins>
      <w:ins w:id="647" w:author="Kathlen Maiara Gaulke Bonin" w:date="2018-11-25T10:57:00Z">
        <w:r w:rsidR="3B1856EA" w:rsidRPr="7C369E0B">
          <w:rPr>
            <w:lang w:val="pt-BR"/>
          </w:rPr>
          <w:t xml:space="preserve"> </w:t>
        </w:r>
      </w:ins>
      <w:ins w:id="648" w:author="Kathlen Maiara Gaulke Bonin" w:date="2018-11-25T10:56:00Z">
        <w:r w:rsidR="7FB8BE75" w:rsidRPr="7C369E0B">
          <w:rPr>
            <w:lang w:val="pt-BR"/>
          </w:rPr>
          <w:t>(</w:t>
        </w:r>
      </w:ins>
      <w:ins w:id="649" w:author="Kathlen Maiara Gaulke Bonin" w:date="2018-11-25T10:57:00Z">
        <w:r w:rsidR="3B1856EA" w:rsidRPr="7C369E0B">
          <w:rPr>
            <w:lang w:val="pt-BR"/>
          </w:rPr>
          <w:t>Quadro 1)</w:t>
        </w:r>
      </w:ins>
      <w:ins w:id="650" w:author="Kathlen Maiara Gaulke Bonin" w:date="2018-11-25T10:35:00Z">
        <w:r w:rsidR="413FC9DE" w:rsidRPr="7C369E0B">
          <w:rPr>
            <w:lang w:val="pt-BR"/>
          </w:rPr>
          <w:t xml:space="preserve"> na lousa digital, com ajuda e interação das crianças</w:t>
        </w:r>
      </w:ins>
      <w:r w:rsidRPr="7C369E0B">
        <w:rPr>
          <w:lang w:val="pt-BR"/>
        </w:rPr>
        <w:t xml:space="preserve">, </w:t>
      </w:r>
      <w:ins w:id="651" w:author="Kathlen Maiara Gaulke Bonin" w:date="2018-11-25T10:35:00Z">
        <w:r w:rsidR="413FC9DE" w:rsidRPr="7C369E0B">
          <w:rPr>
            <w:lang w:val="pt-BR"/>
          </w:rPr>
          <w:t>n</w:t>
        </w:r>
        <w:r w:rsidR="39366618" w:rsidRPr="7C369E0B">
          <w:rPr>
            <w:lang w:val="pt-BR"/>
          </w:rPr>
          <w:t xml:space="preserve">este quadro </w:t>
        </w:r>
      </w:ins>
      <w:ins w:id="652" w:author="Kathlen Maiara Gaulke Bonin" w:date="2018-11-25T10:36:00Z">
        <w:r w:rsidR="39366618" w:rsidRPr="7C369E0B">
          <w:rPr>
            <w:lang w:val="pt-BR"/>
          </w:rPr>
          <w:t>terá as</w:t>
        </w:r>
      </w:ins>
      <w:del w:id="653" w:author="Kathlen Maiara Gaulke Bonin" w:date="2018-11-25T10:35:00Z">
        <w:r w:rsidRPr="7C369E0B" w:rsidDel="39366618">
          <w:rPr>
            <w:lang w:val="pt-BR"/>
          </w:rPr>
          <w:delText xml:space="preserve">com </w:delText>
        </w:r>
      </w:del>
      <w:del w:id="654" w:author="Kathlen Maiara Gaulke Bonin" w:date="2018-11-25T10:36:00Z">
        <w:r w:rsidRPr="7C369E0B" w:rsidDel="6B8A5F86">
          <w:rPr>
            <w:lang w:val="pt-BR"/>
          </w:rPr>
          <w:delText>as</w:delText>
        </w:r>
      </w:del>
      <w:r w:rsidRPr="7C369E0B">
        <w:rPr>
          <w:lang w:val="pt-BR"/>
        </w:rPr>
        <w:t xml:space="preserve"> características dos insetos observados;</w:t>
      </w:r>
      <w:ins w:id="655" w:author="Kathlen Maiara Gaulke Bonin" w:date="2018-11-25T10:35:00Z">
        <w:r w:rsidR="39366618" w:rsidRPr="7C369E0B">
          <w:rPr>
            <w:lang w:val="pt-BR"/>
          </w:rPr>
          <w:t xml:space="preserve"> </w:t>
        </w:r>
      </w:ins>
    </w:p>
    <w:p w14:paraId="214E88E2" w14:textId="5E568182" w:rsidR="6C2EC938" w:rsidRDefault="011A4D88">
      <w:pPr>
        <w:pStyle w:val="Corpodetexto"/>
        <w:numPr>
          <w:ilvl w:val="0"/>
          <w:numId w:val="8"/>
        </w:numPr>
        <w:rPr>
          <w:lang w:val="pt-BR"/>
          <w:rPrChange w:id="656" w:author="Kathlen Maiara Gaulke Bonin" w:date="2018-11-25T10:37:00Z">
            <w:rPr/>
          </w:rPrChange>
        </w:rPr>
      </w:pPr>
      <w:ins w:id="657" w:author="Kathlen Maiara Gaulke Bonin" w:date="2018-11-25T10:36:00Z">
        <w:r w:rsidRPr="011A4D88">
          <w:rPr>
            <w:lang w:val="pt-BR"/>
            <w:rPrChange w:id="658" w:author="Kathlen Maiara Gaulke Bonin" w:date="2018-11-25T08:24:00Z">
              <w:rPr/>
            </w:rPrChange>
          </w:rPr>
          <w:t xml:space="preserve">Realizar leituras de textos informativos </w:t>
        </w:r>
        <w:r w:rsidR="6B8A5F86" w:rsidRPr="011A4D88">
          <w:rPr>
            <w:lang w:val="pt-BR"/>
            <w:rPrChange w:id="659" w:author="Kathlen Maiara Gaulke Bonin" w:date="2018-11-25T08:24:00Z">
              <w:rPr/>
            </w:rPrChange>
          </w:rPr>
          <w:t>em tablets e notebooks</w:t>
        </w:r>
        <w:r w:rsidR="31C4E951" w:rsidRPr="011A4D88">
          <w:rPr>
            <w:lang w:val="pt-BR"/>
            <w:rPrChange w:id="660" w:author="Kathlen Maiara Gaulke Bonin" w:date="2018-11-25T08:24:00Z">
              <w:rPr/>
            </w:rPrChange>
          </w:rPr>
          <w:t xml:space="preserve">, </w:t>
        </w:r>
        <w:r w:rsidR="6B8A5F86" w:rsidRPr="011A4D88">
          <w:rPr>
            <w:lang w:val="pt-BR"/>
            <w:rPrChange w:id="661" w:author="Kathlen Maiara Gaulke Bonin" w:date="2018-11-25T08:24:00Z">
              <w:rPr/>
            </w:rPrChange>
          </w:rPr>
          <w:t>mostrando a importância e a função destes seres vivos</w:t>
        </w:r>
        <w:r w:rsidR="31C4E951" w:rsidRPr="011A4D88">
          <w:rPr>
            <w:lang w:val="pt-BR"/>
            <w:rPrChange w:id="662" w:author="Kathlen Maiara Gaulke Bonin" w:date="2018-11-25T08:24:00Z">
              <w:rPr/>
            </w:rPrChange>
          </w:rPr>
          <w:t xml:space="preserve"> na natureza, </w:t>
        </w:r>
      </w:ins>
      <w:ins w:id="663" w:author="Kathlen Maiara Gaulke Bonin" w:date="2018-11-25T10:37:00Z">
        <w:r w:rsidR="76AAEAD4" w:rsidRPr="011A4D88">
          <w:rPr>
            <w:lang w:val="pt-BR"/>
            <w:rPrChange w:id="664" w:author="Kathlen Maiara Gaulke Bonin" w:date="2018-11-25T08:24:00Z">
              <w:rPr/>
            </w:rPrChange>
          </w:rPr>
          <w:t xml:space="preserve">e estaremos ampliando os gêneros textuais. </w:t>
        </w:r>
      </w:ins>
    </w:p>
    <w:p w14:paraId="77C5EFED" w14:textId="4C3F194C" w:rsidR="6C2EC938" w:rsidDel="4309E139" w:rsidRDefault="72151021">
      <w:pPr>
        <w:pStyle w:val="Corpodetexto"/>
        <w:numPr>
          <w:ilvl w:val="0"/>
          <w:numId w:val="8"/>
        </w:numPr>
        <w:rPr>
          <w:del w:id="665" w:author="Kathlen Maiara Gaulke Bonin" w:date="2018-11-25T10:40:00Z"/>
          <w:lang w:val="pt-BR"/>
          <w:rPrChange w:id="666" w:author="Kathlen Maiara Gaulke Bonin" w:date="2018-11-25T10:40:00Z">
            <w:rPr>
              <w:del w:id="667" w:author="Kathlen Maiara Gaulke Bonin" w:date="2018-11-25T10:40:00Z"/>
            </w:rPr>
          </w:rPrChange>
        </w:rPr>
      </w:pPr>
      <w:ins w:id="668" w:author="Kathlen Maiara Gaulke Bonin" w:date="2018-11-25T08:23:00Z">
        <w:r w:rsidRPr="72151021">
          <w:rPr>
            <w:lang w:val="pt-BR"/>
            <w:rPrChange w:id="669" w:author="Kathlen Maiara Gaulke Bonin" w:date="2018-11-25T08:23:00Z">
              <w:rPr/>
            </w:rPrChange>
          </w:rPr>
          <w:t xml:space="preserve">Uso dos </w:t>
        </w:r>
        <w:commentRangeStart w:id="670"/>
        <w:r w:rsidRPr="72151021">
          <w:rPr>
            <w:lang w:val="pt-BR"/>
            <w:rPrChange w:id="671" w:author="Kathlen Maiara Gaulke Bonin" w:date="2018-11-25T08:23:00Z">
              <w:rPr/>
            </w:rPrChange>
          </w:rPr>
          <w:t xml:space="preserve">óculos VR </w:t>
        </w:r>
      </w:ins>
      <w:commentRangeEnd w:id="670"/>
      <w:r w:rsidR="003252A9">
        <w:rPr>
          <w:rStyle w:val="Refdecomentrio"/>
        </w:rPr>
        <w:commentReference w:id="670"/>
      </w:r>
      <w:ins w:id="672" w:author="Kathlen Maiara Gaulke Bonin" w:date="2018-11-25T08:23:00Z">
        <w:r w:rsidRPr="72151021">
          <w:rPr>
            <w:lang w:val="pt-BR"/>
            <w:rPrChange w:id="673" w:author="Kathlen Maiara Gaulke Bonin" w:date="2018-11-25T08:23:00Z">
              <w:rPr/>
            </w:rPrChange>
          </w:rPr>
          <w:t>com um jogo lúdico</w:t>
        </w:r>
      </w:ins>
      <w:ins w:id="674" w:author="Kathlen Maiara Gaulke Bonin" w:date="2018-11-25T10:39:00Z">
        <w:r w:rsidR="22CF205A" w:rsidRPr="72151021">
          <w:rPr>
            <w:lang w:val="pt-BR"/>
            <w:rPrChange w:id="675" w:author="Kathlen Maiara Gaulke Bonin" w:date="2018-11-25T08:23:00Z">
              <w:rPr/>
            </w:rPrChange>
          </w:rPr>
          <w:t xml:space="preserve"> </w:t>
        </w:r>
        <w:r w:rsidR="2F37F1B6" w:rsidRPr="72151021">
          <w:rPr>
            <w:lang w:val="pt-BR"/>
            <w:rPrChange w:id="676" w:author="Kathlen Maiara Gaulke Bonin" w:date="2018-11-25T08:23:00Z">
              <w:rPr/>
            </w:rPrChange>
          </w:rPr>
          <w:t xml:space="preserve">de realidade aumentada, </w:t>
        </w:r>
      </w:ins>
      <w:ins w:id="677" w:author="Kathlen Maiara Gaulke Bonin" w:date="2018-11-25T08:23:00Z">
        <w:r w:rsidRPr="72151021">
          <w:rPr>
            <w:lang w:val="pt-BR"/>
            <w:rPrChange w:id="678" w:author="Kathlen Maiara Gaulke Bonin" w:date="2018-11-25T08:23:00Z">
              <w:rPr/>
            </w:rPrChange>
          </w:rPr>
          <w:t>acerca dos insetos estudados</w:t>
        </w:r>
      </w:ins>
      <w:ins w:id="679" w:author="Kathlen Maiara Gaulke Bonin" w:date="2018-11-25T10:37:00Z">
        <w:r w:rsidR="02D4F6AF" w:rsidRPr="72151021">
          <w:rPr>
            <w:lang w:val="pt-BR"/>
            <w:rPrChange w:id="680" w:author="Kathlen Maiara Gaulke Bonin" w:date="2018-11-25T08:23:00Z">
              <w:rPr/>
            </w:rPrChange>
          </w:rPr>
          <w:t>,</w:t>
        </w:r>
      </w:ins>
      <w:ins w:id="681" w:author="Kathlen Maiara Gaulke Bonin" w:date="2018-11-25T10:39:00Z">
        <w:r w:rsidR="2F37F1B6" w:rsidRPr="72151021">
          <w:rPr>
            <w:lang w:val="pt-BR"/>
            <w:rPrChange w:id="682" w:author="Kathlen Maiara Gaulke Bonin" w:date="2018-11-25T08:23:00Z">
              <w:rPr/>
            </w:rPrChange>
          </w:rPr>
          <w:t xml:space="preserve"> </w:t>
        </w:r>
      </w:ins>
      <w:ins w:id="683" w:author="Kathlen Maiara Gaulke Bonin" w:date="2018-11-25T10:37:00Z">
        <w:r w:rsidR="02D4F6AF" w:rsidRPr="72151021">
          <w:rPr>
            <w:lang w:val="pt-BR"/>
            <w:rPrChange w:id="684" w:author="Kathlen Maiara Gaulke Bonin" w:date="2018-11-25T08:23:00Z">
              <w:rPr/>
            </w:rPrChange>
          </w:rPr>
          <w:t xml:space="preserve">neste jogo as crianças </w:t>
        </w:r>
        <w:commentRangeStart w:id="685"/>
        <w:r w:rsidR="02D4F6AF" w:rsidRPr="72151021">
          <w:rPr>
            <w:lang w:val="pt-BR"/>
            <w:rPrChange w:id="686" w:author="Kathlen Maiara Gaulke Bonin" w:date="2018-11-25T08:23:00Z">
              <w:rPr/>
            </w:rPrChange>
          </w:rPr>
          <w:t xml:space="preserve">conheceram </w:t>
        </w:r>
      </w:ins>
      <w:commentRangeEnd w:id="685"/>
      <w:r w:rsidR="00C51E4B">
        <w:rPr>
          <w:rStyle w:val="Refdecomentrio"/>
        </w:rPr>
        <w:commentReference w:id="685"/>
      </w:r>
      <w:ins w:id="687" w:author="Kathlen Maiara Gaulke Bonin" w:date="2018-11-25T10:37:00Z">
        <w:r w:rsidR="02D4F6AF" w:rsidRPr="72151021">
          <w:rPr>
            <w:lang w:val="pt-BR"/>
            <w:rPrChange w:id="688" w:author="Kathlen Maiara Gaulke Bonin" w:date="2018-11-25T08:23:00Z">
              <w:rPr/>
            </w:rPrChange>
          </w:rPr>
          <w:t>alguns insetos, algum</w:t>
        </w:r>
      </w:ins>
      <w:ins w:id="689" w:author="Kathlen Maiara Gaulke Bonin" w:date="2018-11-25T10:38:00Z">
        <w:r w:rsidR="2628D1B6" w:rsidRPr="72151021">
          <w:rPr>
            <w:lang w:val="pt-BR"/>
            <w:rPrChange w:id="690" w:author="Kathlen Maiara Gaulke Bonin" w:date="2018-11-25T08:23:00Z">
              <w:rPr/>
            </w:rPrChange>
          </w:rPr>
          <w:t>as</w:t>
        </w:r>
      </w:ins>
      <w:ins w:id="691" w:author="Kathlen Maiara Gaulke Bonin" w:date="2018-11-25T10:37:00Z">
        <w:r w:rsidR="02D4F6AF" w:rsidRPr="72151021">
          <w:rPr>
            <w:lang w:val="pt-BR"/>
            <w:rPrChange w:id="692" w:author="Kathlen Maiara Gaulke Bonin" w:date="2018-11-25T08:23:00Z">
              <w:rPr/>
            </w:rPrChange>
          </w:rPr>
          <w:t xml:space="preserve"> carac</w:t>
        </w:r>
      </w:ins>
      <w:ins w:id="693" w:author="Kathlen Maiara Gaulke Bonin" w:date="2018-11-25T10:38:00Z">
        <w:r w:rsidR="1515069D" w:rsidRPr="72151021">
          <w:rPr>
            <w:lang w:val="pt-BR"/>
            <w:rPrChange w:id="694" w:author="Kathlen Maiara Gaulke Bonin" w:date="2018-11-25T08:23:00Z">
              <w:rPr/>
            </w:rPrChange>
          </w:rPr>
          <w:t>terísticas,</w:t>
        </w:r>
      </w:ins>
      <w:ins w:id="695" w:author="Kathlen Maiara Gaulke Bonin" w:date="2018-11-25T10:39:00Z">
        <w:r w:rsidR="22CF205A" w:rsidRPr="72151021">
          <w:rPr>
            <w:lang w:val="pt-BR"/>
            <w:rPrChange w:id="696" w:author="Kathlen Maiara Gaulke Bonin" w:date="2018-11-25T08:23:00Z">
              <w:rPr/>
            </w:rPrChange>
          </w:rPr>
          <w:t xml:space="preserve"> </w:t>
        </w:r>
      </w:ins>
      <w:del w:id="697" w:author="Kathlen Maiara Gaulke Bonin" w:date="2018-11-25T08:24:00Z">
        <w:r w:rsidR="7C369E0B" w:rsidRPr="7C369E0B" w:rsidDel="011A4D88">
          <w:rPr>
            <w:lang w:val="pt-BR"/>
          </w:rPr>
          <w:delText>Realizar leituras de textos informativos, mostrando a importância e a função destes seres vivos;</w:delText>
        </w:r>
      </w:del>
      <w:ins w:id="698" w:author="Kathlen Maiara Gaulke Bonin" w:date="2018-11-25T10:39:00Z">
        <w:r w:rsidR="22CF205A" w:rsidRPr="22CF205A">
          <w:rPr>
            <w:lang w:val="pt-BR"/>
            <w:rPrChange w:id="699" w:author="Kathlen Maiara Gaulke Bonin" w:date="2018-11-25T10:39:00Z">
              <w:rPr/>
            </w:rPrChange>
          </w:rPr>
          <w:t>função na natureza, e terá uma pergunta de verdadeiro ou falso, poderá ser visto bem de per</w:t>
        </w:r>
      </w:ins>
      <w:ins w:id="700" w:author="Kathlen Maiara Gaulke Bonin" w:date="2018-11-25T10:40:00Z">
        <w:r w:rsidR="5B278A18" w:rsidRPr="5B278A18">
          <w:rPr>
            <w:lang w:val="pt-BR"/>
            <w:rPrChange w:id="701" w:author="Kathlen Maiara Gaulke Bonin" w:date="2018-11-25T10:40:00Z">
              <w:rPr/>
            </w:rPrChange>
          </w:rPr>
          <w:t xml:space="preserve">to as patas, asas, o esquema do corpo e a cor. </w:t>
        </w:r>
      </w:ins>
    </w:p>
    <w:p w14:paraId="0C6EE253" w14:textId="37390B90" w:rsidR="6C2EC938" w:rsidDel="02D4F6AF" w:rsidRDefault="6C2EC938">
      <w:pPr>
        <w:pStyle w:val="Corpodetexto"/>
        <w:numPr>
          <w:ilvl w:val="0"/>
          <w:numId w:val="8"/>
        </w:numPr>
        <w:rPr>
          <w:del w:id="702" w:author="Kathlen Maiara Gaulke Bonin" w:date="2018-11-25T10:37:00Z"/>
          <w:lang w:val="pt-BR"/>
          <w:rPrChange w:id="703" w:author="Kathlen Maiara Gaulke Bonin" w:date="2018-11-25T10:37:00Z">
            <w:rPr>
              <w:del w:id="704" w:author="Kathlen Maiara Gaulke Bonin" w:date="2018-11-25T10:37:00Z"/>
            </w:rPr>
          </w:rPrChange>
        </w:rPr>
      </w:pPr>
    </w:p>
    <w:p w14:paraId="35DF2675" w14:textId="313BA76C" w:rsidR="02D4F6AF" w:rsidDel="2628D1B6" w:rsidRDefault="02D4F6AF">
      <w:pPr>
        <w:pStyle w:val="Corpodetexto"/>
        <w:numPr>
          <w:ilvl w:val="0"/>
          <w:numId w:val="8"/>
        </w:numPr>
        <w:rPr>
          <w:del w:id="705" w:author="Kathlen Maiara Gaulke Bonin" w:date="2018-11-25T10:38:00Z"/>
          <w:lang w:val="pt-BR"/>
          <w:rPrChange w:id="706" w:author="Kathlen Maiara Gaulke Bonin" w:date="2018-11-25T10:37:00Z">
            <w:rPr>
              <w:del w:id="707" w:author="Kathlen Maiara Gaulke Bonin" w:date="2018-11-25T10:38:00Z"/>
            </w:rPr>
          </w:rPrChange>
        </w:rPr>
        <w:pPrChange w:id="708" w:author="Kathlen Maiara Gaulke Bonin" w:date="2018-11-25T10:37:00Z">
          <w:pPr/>
        </w:pPrChange>
      </w:pPr>
    </w:p>
    <w:p w14:paraId="395D63D1" w14:textId="6B36FBA8" w:rsidR="2628D1B6" w:rsidDel="22CF205A" w:rsidRDefault="2628D1B6">
      <w:pPr>
        <w:pStyle w:val="Corpodetexto"/>
        <w:numPr>
          <w:ilvl w:val="0"/>
          <w:numId w:val="8"/>
        </w:numPr>
        <w:rPr>
          <w:del w:id="709" w:author="Kathlen Maiara Gaulke Bonin" w:date="2018-11-25T10:39:00Z"/>
          <w:lang w:val="pt-BR"/>
          <w:rPrChange w:id="710" w:author="Kathlen Maiara Gaulke Bonin" w:date="2018-11-25T10:39:00Z">
            <w:rPr>
              <w:del w:id="711" w:author="Kathlen Maiara Gaulke Bonin" w:date="2018-11-25T10:39:00Z"/>
            </w:rPr>
          </w:rPrChange>
        </w:rPr>
        <w:pPrChange w:id="712" w:author="Kathlen Maiara Gaulke Bonin" w:date="2018-11-25T10:39:00Z">
          <w:pPr/>
        </w:pPrChange>
      </w:pPr>
    </w:p>
    <w:p w14:paraId="7880270A" w14:textId="429636B6" w:rsidR="6C2EC938" w:rsidRDefault="3D75E9B0">
      <w:pPr>
        <w:pStyle w:val="Corpodetexto"/>
        <w:numPr>
          <w:ilvl w:val="0"/>
          <w:numId w:val="8"/>
        </w:numPr>
        <w:rPr>
          <w:lang w:val="pt-BR"/>
          <w:rPrChange w:id="713" w:author="Larissa Mayara Hafemann" w:date="2018-11-27T08:52:00Z">
            <w:rPr/>
          </w:rPrChange>
        </w:rPr>
      </w:pPr>
      <w:del w:id="714" w:author="Kathlen Maiara Gaulke Bonin" w:date="2018-11-25T10:40:00Z">
        <w:r w:rsidRPr="3D75E9B0" w:rsidDel="4309E139">
          <w:rPr>
            <w:lang w:val="pt-BR"/>
          </w:rPr>
          <w:delText>Construção de um inseto, que mais se identificou com argila.</w:delText>
        </w:r>
      </w:del>
    </w:p>
    <w:p w14:paraId="17BAFAB8" w14:textId="3C557CCE" w:rsidR="3D75E9B0" w:rsidRDefault="3D75E9B0" w:rsidP="3D75E9B0">
      <w:pPr>
        <w:pStyle w:val="Corpodetexto"/>
        <w:ind w:left="360"/>
        <w:rPr>
          <w:lang w:val="pt-BR"/>
        </w:rPr>
      </w:pPr>
    </w:p>
    <w:p w14:paraId="1BBCEAD8" w14:textId="541634CC" w:rsidR="7651B9D1" w:rsidRDefault="7651B9D1" w:rsidP="7651B9D1">
      <w:pPr>
        <w:pStyle w:val="Corpodetexto"/>
        <w:ind w:left="360" w:firstLine="0"/>
        <w:rPr>
          <w:lang w:val="pt-BR"/>
        </w:rPr>
      </w:pPr>
      <w:r w:rsidRPr="7651B9D1">
        <w:rPr>
          <w:b/>
          <w:bCs/>
          <w:lang w:val="pt-BR"/>
        </w:rPr>
        <w:t xml:space="preserve">3ª Etapa: </w:t>
      </w:r>
    </w:p>
    <w:p w14:paraId="256530C0" w14:textId="33830FF2" w:rsidR="1AA8DCCA" w:rsidRDefault="4309E139">
      <w:pPr>
        <w:pStyle w:val="Corpodetexto"/>
        <w:numPr>
          <w:ilvl w:val="0"/>
          <w:numId w:val="8"/>
        </w:numPr>
        <w:rPr>
          <w:lang w:val="pt-BR"/>
          <w:rPrChange w:id="715" w:author="Kathlen Maiara Gaulke Bonin" w:date="2018-11-25T10:45:00Z">
            <w:rPr/>
          </w:rPrChange>
        </w:rPr>
      </w:pPr>
      <w:ins w:id="716" w:author="Kathlen Maiara Gaulke Bonin" w:date="2018-11-25T10:40:00Z">
        <w:r w:rsidRPr="4309E139">
          <w:rPr>
            <w:lang w:val="pt-BR"/>
            <w:rPrChange w:id="717" w:author="Kathlen Maiara Gaulke Bonin" w:date="2018-11-25T10:40:00Z">
              <w:rPr/>
            </w:rPrChange>
          </w:rPr>
          <w:t>Construção de um inseto</w:t>
        </w:r>
      </w:ins>
      <w:ins w:id="718" w:author="Kathlen Maiara Gaulke Bonin" w:date="2018-11-25T10:42:00Z">
        <w:r w:rsidR="63A58D88" w:rsidRPr="4309E139">
          <w:rPr>
            <w:lang w:val="pt-BR"/>
            <w:rPrChange w:id="719" w:author="Kathlen Maiara Gaulke Bonin" w:date="2018-11-25T10:40:00Z">
              <w:rPr/>
            </w:rPrChange>
          </w:rPr>
          <w:t xml:space="preserve"> com os detalhes especí</w:t>
        </w:r>
      </w:ins>
      <w:ins w:id="720" w:author="Kathlen Maiara Gaulke Bonin" w:date="2018-11-25T10:43:00Z">
        <w:r w:rsidR="58BE36AB" w:rsidRPr="4309E139">
          <w:rPr>
            <w:lang w:val="pt-BR"/>
            <w:rPrChange w:id="721" w:author="Kathlen Maiara Gaulke Bonin" w:date="2018-11-25T10:40:00Z">
              <w:rPr/>
            </w:rPrChange>
          </w:rPr>
          <w:t>ficos de cada, a criança poderá escolher</w:t>
        </w:r>
      </w:ins>
      <w:ins w:id="722" w:author="Kathlen Maiara Gaulke Bonin" w:date="2018-11-25T10:41:00Z">
        <w:r w:rsidR="2C3DBE94" w:rsidRPr="4309E139">
          <w:rPr>
            <w:lang w:val="pt-BR"/>
            <w:rPrChange w:id="723" w:author="Kathlen Maiara Gaulke Bonin" w:date="2018-11-25T10:40:00Z">
              <w:rPr/>
            </w:rPrChange>
          </w:rPr>
          <w:t xml:space="preserve"> depois de ter jogado o jogo no</w:t>
        </w:r>
      </w:ins>
      <w:ins w:id="724" w:author="Kathlen Maiara Gaulke Bonin" w:date="2018-11-25T10:42:00Z">
        <w:r w:rsidR="0C35E5E7" w:rsidRPr="0C35E5E7">
          <w:rPr>
            <w:lang w:val="pt-BR"/>
            <w:rPrChange w:id="725" w:author="Kathlen Maiara Gaulke Bonin" w:date="2018-11-25T10:42:00Z">
              <w:rPr/>
            </w:rPrChange>
          </w:rPr>
          <w:t>s óculos;</w:t>
        </w:r>
      </w:ins>
      <w:ins w:id="726" w:author="Kathlen Maiara Gaulke Bonin" w:date="2018-11-25T10:43:00Z">
        <w:r w:rsidR="58BE36AB" w:rsidRPr="0C35E5E7">
          <w:rPr>
            <w:lang w:val="pt-BR"/>
            <w:rPrChange w:id="727" w:author="Kathlen Maiara Gaulke Bonin" w:date="2018-11-25T10:42:00Z">
              <w:rPr/>
            </w:rPrChange>
          </w:rPr>
          <w:t xml:space="preserve"> </w:t>
        </w:r>
        <w:r w:rsidR="0C35E5E7" w:rsidRPr="0C35E5E7">
          <w:rPr>
            <w:lang w:val="pt-BR"/>
            <w:rPrChange w:id="728" w:author="Kathlen Maiara Gaulke Bonin" w:date="2018-11-25T10:42:00Z">
              <w:rPr/>
            </w:rPrChange>
          </w:rPr>
          <w:t>ter</w:t>
        </w:r>
        <w:r w:rsidR="4D82F596" w:rsidRPr="0C35E5E7">
          <w:rPr>
            <w:lang w:val="pt-BR"/>
            <w:rPrChange w:id="729" w:author="Kathlen Maiara Gaulke Bonin" w:date="2018-11-25T10:42:00Z">
              <w:rPr/>
            </w:rPrChange>
          </w:rPr>
          <w:t>á</w:t>
        </w:r>
        <w:r w:rsidR="0C35E5E7" w:rsidRPr="0C35E5E7">
          <w:rPr>
            <w:lang w:val="pt-BR"/>
            <w:rPrChange w:id="730" w:author="Kathlen Maiara Gaulke Bonin" w:date="2018-11-25T10:42:00Z">
              <w:rPr/>
            </w:rPrChange>
          </w:rPr>
          <w:t xml:space="preserve"> </w:t>
        </w:r>
        <w:r w:rsidR="4D82F596" w:rsidRPr="0C35E5E7">
          <w:rPr>
            <w:lang w:val="pt-BR"/>
            <w:rPrChange w:id="731" w:author="Kathlen Maiara Gaulke Bonin" w:date="2018-11-25T10:42:00Z">
              <w:rPr/>
            </w:rPrChange>
          </w:rPr>
          <w:t xml:space="preserve">a </w:t>
        </w:r>
        <w:r w:rsidR="0C35E5E7" w:rsidRPr="0C35E5E7">
          <w:rPr>
            <w:lang w:val="pt-BR"/>
            <w:rPrChange w:id="732" w:author="Kathlen Maiara Gaulke Bonin" w:date="2018-11-25T10:42:00Z">
              <w:rPr/>
            </w:rPrChange>
          </w:rPr>
          <w:t>participação da famíl</w:t>
        </w:r>
        <w:r w:rsidR="4D82F596" w:rsidRPr="0C35E5E7">
          <w:rPr>
            <w:lang w:val="pt-BR"/>
            <w:rPrChange w:id="733" w:author="Kathlen Maiara Gaulke Bonin" w:date="2018-11-25T10:42:00Z">
              <w:rPr/>
            </w:rPrChange>
          </w:rPr>
          <w:t>i</w:t>
        </w:r>
        <w:r w:rsidR="0C35E5E7" w:rsidRPr="0C35E5E7">
          <w:rPr>
            <w:lang w:val="pt-BR"/>
            <w:rPrChange w:id="734" w:author="Kathlen Maiara Gaulke Bonin" w:date="2018-11-25T10:42:00Z">
              <w:rPr/>
            </w:rPrChange>
          </w:rPr>
          <w:t>a</w:t>
        </w:r>
      </w:ins>
      <w:ins w:id="735" w:author="Kathlen Maiara Gaulke Bonin" w:date="2018-11-25T10:45:00Z">
        <w:r w:rsidR="4D82F596" w:rsidRPr="0C35E5E7">
          <w:rPr>
            <w:lang w:val="pt-BR"/>
            <w:rPrChange w:id="736" w:author="Kathlen Maiara Gaulke Bonin" w:date="2018-11-25T10:42:00Z">
              <w:rPr/>
            </w:rPrChange>
          </w:rPr>
          <w:t xml:space="preserve">, ficará exposto em um </w:t>
        </w:r>
        <w:r w:rsidR="628CBE47" w:rsidRPr="0C35E5E7">
          <w:rPr>
            <w:lang w:val="pt-BR"/>
            <w:rPrChange w:id="737" w:author="Kathlen Maiara Gaulke Bonin" w:date="2018-11-25T10:42:00Z">
              <w:rPr/>
            </w:rPrChange>
          </w:rPr>
          <w:t>espaço</w:t>
        </w:r>
        <w:r w:rsidR="4D82F596" w:rsidRPr="0C35E5E7">
          <w:rPr>
            <w:lang w:val="pt-BR"/>
            <w:rPrChange w:id="738" w:author="Kathlen Maiara Gaulke Bonin" w:date="2018-11-25T10:42:00Z">
              <w:rPr/>
            </w:rPrChange>
          </w:rPr>
          <w:t xml:space="preserve"> da escola, permitindo alunos de outras turmas ve</w:t>
        </w:r>
        <w:r w:rsidR="628CBE47" w:rsidRPr="0C35E5E7">
          <w:rPr>
            <w:lang w:val="pt-BR"/>
            <w:rPrChange w:id="739" w:author="Kathlen Maiara Gaulke Bonin" w:date="2018-11-25T10:42:00Z">
              <w:rPr/>
            </w:rPrChange>
          </w:rPr>
          <w:t>rem e conhecerem, pois, terá uma folha com a pesquisa sobre o inseto que foi reali</w:t>
        </w:r>
        <w:r w:rsidR="76E27BE4" w:rsidRPr="0C35E5E7">
          <w:rPr>
            <w:lang w:val="pt-BR"/>
            <w:rPrChange w:id="740" w:author="Kathlen Maiara Gaulke Bonin" w:date="2018-11-25T10:42:00Z">
              <w:rPr/>
            </w:rPrChange>
          </w:rPr>
          <w:t xml:space="preserve">zada. </w:t>
        </w:r>
      </w:ins>
    </w:p>
    <w:p w14:paraId="08FA52F5" w14:textId="478A3373" w:rsidR="1AA8DCCA" w:rsidDel="76E27BE4" w:rsidRDefault="7C369E0B">
      <w:pPr>
        <w:pStyle w:val="Corpodetexto"/>
        <w:numPr>
          <w:ilvl w:val="0"/>
          <w:numId w:val="8"/>
        </w:numPr>
        <w:rPr>
          <w:del w:id="741" w:author="Kathlen Maiara Gaulke Bonin" w:date="2018-11-25T10:45:00Z"/>
          <w:lang w:val="pt-BR"/>
        </w:rPr>
      </w:pPr>
      <w:r w:rsidRPr="7C369E0B">
        <w:rPr>
          <w:lang w:val="pt-BR"/>
        </w:rPr>
        <w:t xml:space="preserve">Responder um questionário para uma sistematização do conhecimento no </w:t>
      </w:r>
      <w:proofErr w:type="spellStart"/>
      <w:r w:rsidRPr="7C369E0B">
        <w:rPr>
          <w:lang w:val="pt-BR"/>
        </w:rPr>
        <w:t>Kahoot</w:t>
      </w:r>
      <w:proofErr w:type="spellEnd"/>
      <w:r w:rsidRPr="7C369E0B">
        <w:rPr>
          <w:lang w:val="pt-BR"/>
        </w:rPr>
        <w:t>;</w:t>
      </w:r>
    </w:p>
    <w:p w14:paraId="367A760F" w14:textId="45F4C020" w:rsidR="1AA8DCCA" w:rsidRDefault="7C369E0B">
      <w:pPr>
        <w:pStyle w:val="Corpodetexto"/>
        <w:numPr>
          <w:ilvl w:val="0"/>
          <w:numId w:val="8"/>
        </w:numPr>
        <w:rPr>
          <w:lang w:val="pt-BR"/>
          <w:rPrChange w:id="742" w:author="Kathlen Maiara Gaulke Bonin" w:date="2018-11-25T10:45:00Z">
            <w:rPr/>
          </w:rPrChange>
        </w:rPr>
      </w:pPr>
      <w:del w:id="743" w:author="Kathlen Maiara Gaulke Bonin" w:date="2018-11-25T08:23:00Z">
        <w:r w:rsidRPr="7C369E0B" w:rsidDel="72151021">
          <w:rPr>
            <w:lang w:val="pt-BR"/>
          </w:rPr>
          <w:delText>Uso dos óculos VR com um jogo lúdico acerca dos insetos estudados.</w:delText>
        </w:r>
      </w:del>
    </w:p>
    <w:p w14:paraId="0BBF2C0D" w14:textId="78CF4ED7" w:rsidR="1AA8DCCA" w:rsidRDefault="1AA8DCCA" w:rsidP="57BB3975">
      <w:pPr>
        <w:pStyle w:val="Corpodetexto"/>
        <w:ind w:left="360"/>
        <w:rPr>
          <w:lang w:val="pt-BR"/>
        </w:rPr>
      </w:pPr>
    </w:p>
    <w:p w14:paraId="7B2EA235" w14:textId="36899C3C" w:rsidR="1AA8DCCA" w:rsidRDefault="1AA8DCCA" w:rsidP="1AA8DCCA">
      <w:pPr>
        <w:pStyle w:val="Corpodetexto"/>
        <w:ind w:left="360"/>
        <w:rPr>
          <w:lang w:val="pt-BR"/>
        </w:rPr>
      </w:pPr>
    </w:p>
    <w:p w14:paraId="5C3D0ABD" w14:textId="51F353D2" w:rsidR="1AA8DCCA" w:rsidRDefault="4E8D15B0">
      <w:pPr>
        <w:pStyle w:val="Corpodetexto"/>
        <w:ind w:firstLine="0"/>
        <w:jc w:val="center"/>
        <w:rPr>
          <w:b/>
          <w:bCs/>
          <w:sz w:val="20"/>
          <w:szCs w:val="20"/>
          <w:lang w:val="pt-BR"/>
          <w:rPrChange w:id="744" w:author="Kathlen Maiara Gaulke Bonin" w:date="2018-12-16T03:03:00Z">
            <w:rPr/>
          </w:rPrChange>
        </w:rPr>
        <w:pPrChange w:id="745" w:author="Kathlen Maiara Gaulke Bonin" w:date="2018-12-16T03:03:00Z">
          <w:pPr>
            <w:pStyle w:val="Corpodetexto"/>
            <w:ind w:firstLine="0"/>
          </w:pPr>
        </w:pPrChange>
      </w:pPr>
      <w:r w:rsidRPr="4E8D15B0">
        <w:rPr>
          <w:lang w:val="pt-BR"/>
        </w:rPr>
        <w:t xml:space="preserve"> </w:t>
      </w:r>
      <w:ins w:id="746" w:author="Kathlen Maiara Gaulke Bonin" w:date="2018-11-25T10:46:00Z">
        <w:r w:rsidR="1A0496AC" w:rsidRPr="4E8D15B0">
          <w:rPr>
            <w:lang w:val="pt-BR"/>
          </w:rPr>
          <w:t xml:space="preserve">     </w:t>
        </w:r>
        <w:r w:rsidR="1A0496AC" w:rsidRPr="5AF66949">
          <w:rPr>
            <w:b/>
            <w:bCs/>
            <w:lang w:val="pt-BR"/>
            <w:rPrChange w:id="747" w:author="Kathlen Maiara Gaulke Bonin" w:date="2018-11-25T11:03:00Z">
              <w:rPr>
                <w:lang w:val="pt-BR"/>
              </w:rPr>
            </w:rPrChange>
          </w:rPr>
          <w:t xml:space="preserve">  </w:t>
        </w:r>
      </w:ins>
      <w:r w:rsidRPr="5AF66949">
        <w:rPr>
          <w:b/>
          <w:bCs/>
          <w:sz w:val="20"/>
          <w:szCs w:val="20"/>
          <w:lang w:val="pt-BR"/>
          <w:rPrChange w:id="748" w:author="Kathlen Maiara Gaulke Bonin" w:date="2018-11-25T11:03:00Z">
            <w:rPr>
              <w:lang w:val="pt-BR"/>
            </w:rPr>
          </w:rPrChange>
        </w:rPr>
        <w:t>Q</w:t>
      </w:r>
      <w:ins w:id="749" w:author="Kathlen Maiara Gaulke Bonin" w:date="2018-11-25T11:04:00Z">
        <w:r w:rsidR="5AF66949" w:rsidRPr="5AF66949">
          <w:rPr>
            <w:b/>
            <w:bCs/>
            <w:sz w:val="20"/>
            <w:szCs w:val="20"/>
            <w:lang w:val="pt-BR"/>
            <w:rPrChange w:id="750" w:author="Kathlen Maiara Gaulke Bonin" w:date="2018-11-25T11:03:00Z">
              <w:rPr>
                <w:lang w:val="pt-BR"/>
              </w:rPr>
            </w:rPrChange>
          </w:rPr>
          <w:t xml:space="preserve">UADRO 1 </w:t>
        </w:r>
        <w:r w:rsidR="47B8E375" w:rsidRPr="47B8E375">
          <w:rPr>
            <w:sz w:val="20"/>
            <w:szCs w:val="20"/>
            <w:lang w:val="pt-BR"/>
            <w:rPrChange w:id="751" w:author="Kathlen Maiara Gaulke Bonin" w:date="2018-11-25T11:04:00Z">
              <w:rPr>
                <w:lang w:val="pt-BR"/>
              </w:rPr>
            </w:rPrChange>
          </w:rPr>
          <w:t xml:space="preserve">- </w:t>
        </w:r>
      </w:ins>
      <w:ins w:id="752" w:author="Kathlen Maiara Gaulke Bonin" w:date="2018-11-25T11:03:00Z">
        <w:r w:rsidR="5AF66949" w:rsidRPr="5AF66949">
          <w:rPr>
            <w:b/>
            <w:bCs/>
            <w:sz w:val="20"/>
            <w:szCs w:val="20"/>
            <w:lang w:val="pt-BR"/>
            <w:rPrChange w:id="753" w:author="Kathlen Maiara Gaulke Bonin" w:date="2018-11-25T11:03:00Z">
              <w:rPr>
                <w:lang w:val="pt-BR"/>
              </w:rPr>
            </w:rPrChange>
          </w:rPr>
          <w:t>MODELO DO QUADRO SINÓPTICO</w:t>
        </w:r>
      </w:ins>
      <w:del w:id="754" w:author="Kathlen Maiara Gaulke Bonin" w:date="2018-11-25T11:03:00Z">
        <w:r w:rsidRPr="1A0496AC" w:rsidDel="3B0E05ED">
          <w:rPr>
            <w:sz w:val="20"/>
            <w:szCs w:val="20"/>
            <w:lang w:val="pt-BR"/>
            <w:rPrChange w:id="755" w:author="Kathlen Maiara Gaulke Bonin" w:date="2018-11-25T10:46:00Z">
              <w:rPr>
                <w:lang w:val="pt-BR"/>
              </w:rPr>
            </w:rPrChange>
          </w:rPr>
          <w:delText>adro 1</w:delText>
        </w:r>
      </w:del>
      <w:del w:id="756" w:author="Kathlen Maiara Gaulke Bonin" w:date="2018-11-25T11:02:00Z">
        <w:r w:rsidRPr="1A0496AC" w:rsidDel="14AEC8F0">
          <w:rPr>
            <w:sz w:val="20"/>
            <w:szCs w:val="20"/>
            <w:lang w:val="pt-BR"/>
            <w:rPrChange w:id="757" w:author="Kathlen Maiara Gaulke Bonin" w:date="2018-11-25T10:46:00Z">
              <w:rPr>
                <w:lang w:val="pt-BR"/>
              </w:rPr>
            </w:rPrChange>
          </w:rPr>
          <w:delText>:</w:delText>
        </w:r>
      </w:del>
      <w:del w:id="758" w:author="Kathlen Maiara Gaulke Bonin" w:date="2018-11-25T11:03:00Z">
        <w:r w:rsidRPr="1A0496AC" w:rsidDel="3B0E05ED">
          <w:rPr>
            <w:sz w:val="20"/>
            <w:szCs w:val="20"/>
            <w:lang w:val="pt-BR"/>
            <w:rPrChange w:id="759" w:author="Kathlen Maiara Gaulke Bonin" w:date="2018-11-25T10:46:00Z">
              <w:rPr>
                <w:lang w:val="pt-BR"/>
              </w:rPr>
            </w:rPrChange>
          </w:rPr>
          <w:delText xml:space="preserve"> M</w:delText>
        </w:r>
      </w:del>
    </w:p>
    <w:tbl>
      <w:tblPr>
        <w:tblStyle w:val="Tabelacomgrade"/>
        <w:tblW w:w="9490" w:type="dxa"/>
        <w:tblInd w:w="720" w:type="dxa"/>
        <w:tblLayout w:type="fixed"/>
        <w:tblLook w:val="06A0" w:firstRow="1" w:lastRow="0" w:firstColumn="1" w:lastColumn="0" w:noHBand="1" w:noVBand="1"/>
        <w:tblPrChange w:id="760" w:author="Kathlen Maiara Gaulke Bonin" w:date="2018-11-25T10:50:00Z">
          <w:tblPr>
            <w:tblStyle w:val="Tabelacomgrade"/>
            <w:tblW w:w="9490" w:type="dxa"/>
            <w:tblInd w:w="720" w:type="dxa"/>
            <w:tblLayout w:type="fixed"/>
            <w:tblLook w:val="06A0" w:firstRow="1" w:lastRow="0" w:firstColumn="1" w:lastColumn="0" w:noHBand="1" w:noVBand="1"/>
          </w:tblPr>
        </w:tblPrChange>
      </w:tblPr>
      <w:tblGrid>
        <w:gridCol w:w="1208"/>
        <w:gridCol w:w="1364"/>
        <w:gridCol w:w="1676"/>
        <w:gridCol w:w="1918"/>
        <w:gridCol w:w="1662"/>
        <w:gridCol w:w="1662"/>
        <w:tblGridChange w:id="761">
          <w:tblGrid>
            <w:gridCol w:w="1380"/>
            <w:gridCol w:w="1800"/>
            <w:gridCol w:w="1815"/>
            <w:gridCol w:w="2597"/>
            <w:gridCol w:w="2018"/>
            <w:gridCol w:w="360"/>
          </w:tblGrid>
        </w:tblGridChange>
      </w:tblGrid>
      <w:tr w:rsidR="1AA8DCCA" w14:paraId="7A61A17B" w14:textId="77777777" w:rsidTr="653C6B2A">
        <w:tc>
          <w:tcPr>
            <w:tcW w:w="1208" w:type="dxa"/>
            <w:tcPrChange w:id="762" w:author="Kathlen Maiara Gaulke Bonin" w:date="2018-11-25T10:50:00Z">
              <w:tcPr>
                <w:tcW w:w="1380" w:type="dxa"/>
              </w:tcPr>
            </w:tcPrChange>
          </w:tcPr>
          <w:p w14:paraId="3FC2CA6D" w14:textId="4BB28B20" w:rsidR="1AA8DCCA" w:rsidRDefault="4EAC32C7">
            <w:pPr>
              <w:pStyle w:val="Corpodetexto"/>
              <w:ind w:firstLine="0"/>
              <w:jc w:val="center"/>
              <w:rPr>
                <w:rStyle w:val="CorpodetextoChar"/>
                <w:lang w:val="pt-BR"/>
                <w:rPrChange w:id="763" w:author="Kathlen Maiara Gaulke Bonin" w:date="2018-11-25T11:06:00Z">
                  <w:rPr/>
                </w:rPrChange>
              </w:rPr>
            </w:pPr>
            <w:del w:id="764" w:author="Kathlen Maiara Gaulke Bonin" w:date="2018-11-25T10:48:00Z">
              <w:r w:rsidRPr="65B0C1A9" w:rsidDel="1376D85C">
                <w:rPr>
                  <w:rStyle w:val="CorpodetextoChar"/>
                  <w:rPrChange w:id="765" w:author="Kathlen Maiara Gaulke Bonin" w:date="2018-11-25T10:48:00Z">
                    <w:rPr>
                      <w:b/>
                      <w:bCs/>
                      <w:lang w:val="pt-BR"/>
                    </w:rPr>
                  </w:rPrChange>
                </w:rPr>
                <w:delText>NOME DO INSETO</w:delText>
              </w:r>
            </w:del>
            <w:ins w:id="766" w:author="Kathlen Maiara Gaulke Bonin" w:date="2018-11-25T11:02:00Z">
              <w:r w:rsidR="14AEC8F0" w:rsidRPr="39C80F1B">
                <w:rPr>
                  <w:rStyle w:val="CorpodetextoChar"/>
                  <w:b/>
                  <w:bCs/>
                  <w:lang w:val="pt-BR"/>
                  <w:rPrChange w:id="767" w:author="Kathlen Maiara Gaulke Bonin" w:date="2018-11-25T11:06:00Z">
                    <w:rPr/>
                  </w:rPrChange>
                </w:rPr>
                <w:t>Nome do inseto</w:t>
              </w:r>
            </w:ins>
            <w:ins w:id="768" w:author="Kathlen Maiara Gaulke Bonin" w:date="2018-11-25T10:48:00Z">
              <w:r w:rsidR="1376D85C" w:rsidRPr="78A067E4">
                <w:rPr>
                  <w:rStyle w:val="CorpodetextoChar"/>
                  <w:b/>
                  <w:bCs/>
                  <w:lang w:val="pt-BR"/>
                  <w:rPrChange w:id="769" w:author="Kathlen Maiara Gaulke Bonin" w:date="2018-11-25T11:02:00Z">
                    <w:rPr/>
                  </w:rPrChange>
                </w:rPr>
                <w:t xml:space="preserve"> </w:t>
              </w:r>
            </w:ins>
          </w:p>
        </w:tc>
        <w:tc>
          <w:tcPr>
            <w:tcW w:w="1364" w:type="dxa"/>
            <w:tcPrChange w:id="770" w:author="Kathlen Maiara Gaulke Bonin" w:date="2018-11-25T10:50:00Z">
              <w:tcPr>
                <w:tcW w:w="1800" w:type="dxa"/>
              </w:tcPr>
            </w:tcPrChange>
          </w:tcPr>
          <w:p w14:paraId="4394A704" w14:textId="1C61FAF5" w:rsidR="1AA8DCCA" w:rsidRDefault="1376D85C" w:rsidP="4EAC32C7">
            <w:pPr>
              <w:pStyle w:val="Corpodetexto"/>
              <w:ind w:firstLine="0"/>
              <w:jc w:val="center"/>
              <w:rPr>
                <w:b/>
                <w:bCs/>
                <w:lang w:val="pt-BR"/>
              </w:rPr>
            </w:pPr>
            <w:ins w:id="771" w:author="Kathlen Maiara Gaulke Bonin" w:date="2018-11-25T10:48:00Z">
              <w:r w:rsidRPr="213C6168">
                <w:rPr>
                  <w:b/>
                  <w:bCs/>
                  <w:lang w:val="pt-BR"/>
                </w:rPr>
                <w:t xml:space="preserve">Número de </w:t>
              </w:r>
            </w:ins>
            <w:ins w:id="772" w:author="Kathlen Maiara Gaulke Bonin" w:date="2018-11-25T10:49:00Z">
              <w:r w:rsidR="50AB9CE2" w:rsidRPr="213C6168">
                <w:rPr>
                  <w:b/>
                  <w:bCs/>
                  <w:lang w:val="pt-BR"/>
                </w:rPr>
                <w:t>p</w:t>
              </w:r>
            </w:ins>
            <w:ins w:id="773" w:author="Kathlen Maiara Gaulke Bonin" w:date="2018-11-25T10:48:00Z">
              <w:r w:rsidRPr="213C6168">
                <w:rPr>
                  <w:b/>
                  <w:bCs/>
                  <w:lang w:val="pt-BR"/>
                </w:rPr>
                <w:t>atas</w:t>
              </w:r>
              <w:r w:rsidRPr="4EAC32C7">
                <w:rPr>
                  <w:b/>
                  <w:bCs/>
                  <w:lang w:val="pt-BR"/>
                </w:rPr>
                <w:t xml:space="preserve"> </w:t>
              </w:r>
            </w:ins>
          </w:p>
        </w:tc>
        <w:tc>
          <w:tcPr>
            <w:tcW w:w="1676" w:type="dxa"/>
            <w:tcPrChange w:id="774" w:author="Kathlen Maiara Gaulke Bonin" w:date="2018-11-25T10:50:00Z">
              <w:tcPr>
                <w:tcW w:w="1815" w:type="dxa"/>
              </w:tcPr>
            </w:tcPrChange>
          </w:tcPr>
          <w:p w14:paraId="3AB34556" w14:textId="14C6CC50" w:rsidR="1AA8DCCA" w:rsidRDefault="50AB9CE2" w:rsidP="4EAC32C7">
            <w:pPr>
              <w:pStyle w:val="Corpodetexto"/>
              <w:ind w:firstLine="0"/>
              <w:jc w:val="center"/>
              <w:rPr>
                <w:b/>
                <w:bCs/>
                <w:lang w:val="pt-BR"/>
              </w:rPr>
            </w:pPr>
            <w:ins w:id="775" w:author="Kathlen Maiara Gaulke Bonin" w:date="2018-11-25T10:49:00Z">
              <w:r w:rsidRPr="213C6168">
                <w:rPr>
                  <w:b/>
                  <w:bCs/>
                  <w:lang w:val="pt-BR"/>
                </w:rPr>
                <w:t>Número de antenas</w:t>
              </w:r>
            </w:ins>
          </w:p>
        </w:tc>
        <w:tc>
          <w:tcPr>
            <w:tcW w:w="1918" w:type="dxa"/>
            <w:tcPrChange w:id="776" w:author="Kathlen Maiara Gaulke Bonin" w:date="2018-11-25T10:50:00Z">
              <w:tcPr>
                <w:tcW w:w="2597" w:type="dxa"/>
              </w:tcPr>
            </w:tcPrChange>
          </w:tcPr>
          <w:p w14:paraId="1B8A21FF" w14:textId="05A5EE1B" w:rsidR="1AA8DCCA" w:rsidRDefault="50AB9CE2" w:rsidP="4EAC32C7">
            <w:pPr>
              <w:pStyle w:val="Corpodetexto"/>
              <w:ind w:firstLine="0"/>
              <w:jc w:val="center"/>
              <w:rPr>
                <w:b/>
                <w:bCs/>
                <w:lang w:val="pt-BR"/>
              </w:rPr>
            </w:pPr>
            <w:ins w:id="777" w:author="Kathlen Maiara Gaulke Bonin" w:date="2018-11-25T10:49:00Z">
              <w:r w:rsidRPr="39C80F1B">
                <w:rPr>
                  <w:b/>
                  <w:bCs/>
                  <w:lang w:val="pt-BR"/>
                </w:rPr>
                <w:t>Número de partes do corpo</w:t>
              </w:r>
            </w:ins>
            <w:del w:id="778" w:author="Kathlen Maiara Gaulke Bonin" w:date="2018-11-25T10:49:00Z">
              <w:r w:rsidR="4EAC32C7" w:rsidRPr="4EAC32C7" w:rsidDel="50AB9CE2">
                <w:rPr>
                  <w:b/>
                  <w:bCs/>
                  <w:lang w:val="pt-BR"/>
                </w:rPr>
                <w:delText>NÚMERO</w:delText>
              </w:r>
            </w:del>
            <w:r w:rsidR="4EAC32C7" w:rsidRPr="4EAC32C7">
              <w:rPr>
                <w:b/>
                <w:bCs/>
                <w:lang w:val="pt-BR"/>
              </w:rPr>
              <w:t xml:space="preserve"> </w:t>
            </w:r>
            <w:del w:id="779" w:author="Kathlen Maiara Gaulke Bonin" w:date="2018-11-25T10:49:00Z">
              <w:r w:rsidR="4EAC32C7" w:rsidRPr="4EAC32C7" w:rsidDel="50AB9CE2">
                <w:rPr>
                  <w:b/>
                  <w:bCs/>
                  <w:lang w:val="pt-BR"/>
                </w:rPr>
                <w:delText xml:space="preserve">DE PARTES DO CORPO </w:delText>
              </w:r>
            </w:del>
          </w:p>
        </w:tc>
        <w:tc>
          <w:tcPr>
            <w:tcW w:w="1662" w:type="dxa"/>
            <w:tcPrChange w:id="780" w:author="Kathlen Maiara Gaulke Bonin" w:date="2018-11-25T10:50:00Z">
              <w:tcPr>
                <w:tcW w:w="2018" w:type="dxa"/>
              </w:tcPr>
            </w:tcPrChange>
          </w:tcPr>
          <w:p w14:paraId="002853C1" w14:textId="13614863" w:rsidR="1AA8DCCA" w:rsidRDefault="2C2EAF3C" w:rsidP="4EAC32C7">
            <w:pPr>
              <w:pStyle w:val="Corpodetexto"/>
              <w:ind w:firstLine="0"/>
              <w:jc w:val="center"/>
              <w:rPr>
                <w:b/>
                <w:bCs/>
                <w:lang w:val="pt-BR"/>
              </w:rPr>
            </w:pPr>
            <w:ins w:id="781" w:author="Kathlen Maiara Gaulke Bonin" w:date="2018-11-25T10:49:00Z">
              <w:r w:rsidRPr="39C80F1B">
                <w:rPr>
                  <w:b/>
                  <w:bCs/>
                  <w:lang w:val="pt-BR"/>
                </w:rPr>
                <w:t>Presença de asas</w:t>
              </w:r>
            </w:ins>
          </w:p>
        </w:tc>
        <w:tc>
          <w:tcPr>
            <w:tcW w:w="1662" w:type="dxa"/>
            <w:tcPrChange w:id="782" w:author="Kathlen Maiara Gaulke Bonin" w:date="2018-11-25T10:50:00Z">
              <w:tcPr>
                <w:tcW w:w="0" w:type="auto"/>
              </w:tcPr>
            </w:tcPrChange>
          </w:tcPr>
          <w:p w14:paraId="39D20D9B" w14:textId="76ABA500" w:rsidR="070D5A31" w:rsidRDefault="070D5A31">
            <w:pPr>
              <w:pStyle w:val="Corpodetexto"/>
              <w:ind w:firstLine="0"/>
              <w:jc w:val="center"/>
              <w:rPr>
                <w:b/>
                <w:bCs/>
                <w:lang w:val="pt-BR"/>
                <w:rPrChange w:id="783" w:author="Kathlen Maiara Gaulke Bonin" w:date="2018-12-16T03:03:00Z">
                  <w:rPr/>
                </w:rPrChange>
              </w:rPr>
              <w:pPrChange w:id="784" w:author="Kathlen Maiara Gaulke Bonin" w:date="2018-12-16T03:03:00Z">
                <w:pPr/>
              </w:pPrChange>
            </w:pPr>
            <w:ins w:id="785" w:author="Kathlen Maiara Gaulke Bonin" w:date="2018-11-25T10:50:00Z">
              <w:r w:rsidRPr="39C80F1B">
                <w:rPr>
                  <w:b/>
                  <w:bCs/>
                  <w:lang w:val="pt-BR"/>
                  <w:rPrChange w:id="786" w:author="Kathlen Maiara Gaulke Bonin" w:date="2018-11-25T11:06:00Z">
                    <w:rPr/>
                  </w:rPrChange>
                </w:rPr>
                <w:t>Cor do inseto</w:t>
              </w:r>
            </w:ins>
          </w:p>
        </w:tc>
      </w:tr>
      <w:tr w:rsidR="1AA8DCCA" w14:paraId="609E4647" w14:textId="77777777" w:rsidTr="653C6B2A">
        <w:tc>
          <w:tcPr>
            <w:tcW w:w="1208" w:type="dxa"/>
            <w:tcPrChange w:id="787" w:author="Kathlen Maiara Gaulke Bonin" w:date="2018-11-25T10:50:00Z">
              <w:tcPr>
                <w:tcW w:w="1380" w:type="dxa"/>
              </w:tcPr>
            </w:tcPrChange>
          </w:tcPr>
          <w:p w14:paraId="6F8C26ED" w14:textId="4D14C7BA" w:rsidR="1AA8DCCA" w:rsidRDefault="4EAC32C7" w:rsidP="4EAC32C7">
            <w:pPr>
              <w:pStyle w:val="Corpodetexto"/>
              <w:ind w:firstLine="0"/>
              <w:rPr>
                <w:lang w:val="pt-BR"/>
              </w:rPr>
            </w:pPr>
            <w:del w:id="788" w:author="Kathlen Maiara Gaulke Bonin" w:date="2018-11-25T11:03:00Z">
              <w:r w:rsidRPr="4EAC32C7" w:rsidDel="3B0E05ED">
                <w:rPr>
                  <w:lang w:val="pt-BR"/>
                </w:rPr>
                <w:lastRenderedPageBreak/>
                <w:delText>1.</w:delText>
              </w:r>
            </w:del>
          </w:p>
        </w:tc>
        <w:tc>
          <w:tcPr>
            <w:tcW w:w="1364" w:type="dxa"/>
            <w:tcPrChange w:id="789" w:author="Kathlen Maiara Gaulke Bonin" w:date="2018-11-25T10:50:00Z">
              <w:tcPr>
                <w:tcW w:w="1800" w:type="dxa"/>
              </w:tcPr>
            </w:tcPrChange>
          </w:tcPr>
          <w:p w14:paraId="21C390E0" w14:textId="369CAE6D" w:rsidR="1AA8DCCA" w:rsidRDefault="1AA8DCCA" w:rsidP="1AA8DCCA">
            <w:pPr>
              <w:pStyle w:val="Corpodetexto"/>
              <w:rPr>
                <w:lang w:val="pt-BR"/>
              </w:rPr>
            </w:pPr>
          </w:p>
        </w:tc>
        <w:tc>
          <w:tcPr>
            <w:tcW w:w="1676" w:type="dxa"/>
            <w:tcPrChange w:id="790" w:author="Kathlen Maiara Gaulke Bonin" w:date="2018-11-25T10:50:00Z">
              <w:tcPr>
                <w:tcW w:w="1815" w:type="dxa"/>
              </w:tcPr>
            </w:tcPrChange>
          </w:tcPr>
          <w:p w14:paraId="6E09AA79" w14:textId="369CAE6D" w:rsidR="1AA8DCCA" w:rsidRDefault="1AA8DCCA" w:rsidP="1AA8DCCA">
            <w:pPr>
              <w:pStyle w:val="Corpodetexto"/>
              <w:rPr>
                <w:lang w:val="pt-BR"/>
              </w:rPr>
            </w:pPr>
          </w:p>
        </w:tc>
        <w:tc>
          <w:tcPr>
            <w:tcW w:w="1918" w:type="dxa"/>
            <w:tcPrChange w:id="791" w:author="Kathlen Maiara Gaulke Bonin" w:date="2018-11-25T10:50:00Z">
              <w:tcPr>
                <w:tcW w:w="2597" w:type="dxa"/>
              </w:tcPr>
            </w:tcPrChange>
          </w:tcPr>
          <w:p w14:paraId="7BA63F5B" w14:textId="369CAE6D" w:rsidR="1AA8DCCA" w:rsidRDefault="1AA8DCCA" w:rsidP="1AA8DCCA">
            <w:pPr>
              <w:pStyle w:val="Corpodetexto"/>
              <w:rPr>
                <w:lang w:val="pt-BR"/>
              </w:rPr>
            </w:pPr>
          </w:p>
        </w:tc>
        <w:tc>
          <w:tcPr>
            <w:tcW w:w="1662" w:type="dxa"/>
            <w:tcPrChange w:id="792" w:author="Kathlen Maiara Gaulke Bonin" w:date="2018-11-25T10:50:00Z">
              <w:tcPr>
                <w:tcW w:w="2018" w:type="dxa"/>
              </w:tcPr>
            </w:tcPrChange>
          </w:tcPr>
          <w:p w14:paraId="5A1DC077" w14:textId="369CAE6D" w:rsidR="1AA8DCCA" w:rsidRDefault="1AA8DCCA" w:rsidP="1AA8DCCA">
            <w:pPr>
              <w:pStyle w:val="Corpodetexto"/>
              <w:rPr>
                <w:lang w:val="pt-BR"/>
              </w:rPr>
            </w:pPr>
          </w:p>
        </w:tc>
        <w:tc>
          <w:tcPr>
            <w:tcW w:w="1662" w:type="dxa"/>
            <w:tcPrChange w:id="793" w:author="Kathlen Maiara Gaulke Bonin" w:date="2018-11-25T10:50:00Z">
              <w:tcPr>
                <w:tcW w:w="0" w:type="auto"/>
              </w:tcPr>
            </w:tcPrChange>
          </w:tcPr>
          <w:p w14:paraId="4D93BF5F" w14:textId="2A1C0929" w:rsidR="070D5A31" w:rsidRDefault="070D5A31">
            <w:pPr>
              <w:pStyle w:val="Corpodetexto"/>
              <w:rPr>
                <w:ins w:id="794" w:author="Kathlen Maiara Gaulke Bonin" w:date="2018-11-25T10:50:00Z"/>
                <w:lang w:val="pt-BR"/>
                <w:rPrChange w:id="795" w:author="Kathlen Maiara Gaulke Bonin" w:date="2018-11-25T10:50:00Z">
                  <w:rPr>
                    <w:ins w:id="796" w:author="Kathlen Maiara Gaulke Bonin" w:date="2018-11-25T10:50:00Z"/>
                  </w:rPr>
                </w:rPrChange>
              </w:rPr>
              <w:pPrChange w:id="797" w:author="Kathlen Maiara Gaulke Bonin" w:date="2018-11-25T10:50:00Z">
                <w:pPr/>
              </w:pPrChange>
            </w:pPr>
          </w:p>
        </w:tc>
      </w:tr>
      <w:tr w:rsidR="1AA8DCCA" w14:paraId="2F27A1E9" w14:textId="77777777" w:rsidTr="653C6B2A">
        <w:tc>
          <w:tcPr>
            <w:tcW w:w="1208" w:type="dxa"/>
            <w:tcPrChange w:id="798" w:author="Kathlen Maiara Gaulke Bonin" w:date="2018-11-25T10:50:00Z">
              <w:tcPr>
                <w:tcW w:w="1380" w:type="dxa"/>
              </w:tcPr>
            </w:tcPrChange>
          </w:tcPr>
          <w:p w14:paraId="3E6CF9BE" w14:textId="67F9F99C" w:rsidR="1AA8DCCA" w:rsidRDefault="773EA684" w:rsidP="773EA684">
            <w:pPr>
              <w:pStyle w:val="Corpodetexto"/>
              <w:ind w:firstLine="0"/>
              <w:rPr>
                <w:lang w:val="pt-BR"/>
              </w:rPr>
            </w:pPr>
            <w:del w:id="799" w:author="Kathlen Maiara Gaulke Bonin" w:date="2018-11-25T11:03:00Z">
              <w:r w:rsidRPr="773EA684" w:rsidDel="3B0E05ED">
                <w:rPr>
                  <w:lang w:val="pt-BR"/>
                </w:rPr>
                <w:delText>2.</w:delText>
              </w:r>
            </w:del>
          </w:p>
        </w:tc>
        <w:tc>
          <w:tcPr>
            <w:tcW w:w="1364" w:type="dxa"/>
            <w:tcPrChange w:id="800" w:author="Kathlen Maiara Gaulke Bonin" w:date="2018-11-25T10:50:00Z">
              <w:tcPr>
                <w:tcW w:w="1800" w:type="dxa"/>
              </w:tcPr>
            </w:tcPrChange>
          </w:tcPr>
          <w:p w14:paraId="6C6E77D0" w14:textId="369CAE6D" w:rsidR="1AA8DCCA" w:rsidRDefault="1AA8DCCA" w:rsidP="1AA8DCCA">
            <w:pPr>
              <w:pStyle w:val="Corpodetexto"/>
              <w:rPr>
                <w:lang w:val="pt-BR"/>
              </w:rPr>
            </w:pPr>
          </w:p>
        </w:tc>
        <w:tc>
          <w:tcPr>
            <w:tcW w:w="1676" w:type="dxa"/>
            <w:tcPrChange w:id="801" w:author="Kathlen Maiara Gaulke Bonin" w:date="2018-11-25T10:50:00Z">
              <w:tcPr>
                <w:tcW w:w="1815" w:type="dxa"/>
              </w:tcPr>
            </w:tcPrChange>
          </w:tcPr>
          <w:p w14:paraId="4A16F547" w14:textId="369CAE6D" w:rsidR="1AA8DCCA" w:rsidRDefault="1AA8DCCA" w:rsidP="1AA8DCCA">
            <w:pPr>
              <w:pStyle w:val="Corpodetexto"/>
              <w:rPr>
                <w:lang w:val="pt-BR"/>
              </w:rPr>
            </w:pPr>
          </w:p>
        </w:tc>
        <w:tc>
          <w:tcPr>
            <w:tcW w:w="1918" w:type="dxa"/>
            <w:tcPrChange w:id="802" w:author="Kathlen Maiara Gaulke Bonin" w:date="2018-11-25T10:50:00Z">
              <w:tcPr>
                <w:tcW w:w="2597" w:type="dxa"/>
              </w:tcPr>
            </w:tcPrChange>
          </w:tcPr>
          <w:p w14:paraId="642654E2" w14:textId="369CAE6D" w:rsidR="1AA8DCCA" w:rsidRDefault="1AA8DCCA" w:rsidP="1AA8DCCA">
            <w:pPr>
              <w:pStyle w:val="Corpodetexto"/>
              <w:rPr>
                <w:lang w:val="pt-BR"/>
              </w:rPr>
            </w:pPr>
          </w:p>
        </w:tc>
        <w:tc>
          <w:tcPr>
            <w:tcW w:w="1662" w:type="dxa"/>
            <w:tcPrChange w:id="803" w:author="Kathlen Maiara Gaulke Bonin" w:date="2018-11-25T10:50:00Z">
              <w:tcPr>
                <w:tcW w:w="2018" w:type="dxa"/>
              </w:tcPr>
            </w:tcPrChange>
          </w:tcPr>
          <w:p w14:paraId="79CA47FB" w14:textId="369CAE6D" w:rsidR="1AA8DCCA" w:rsidRDefault="1AA8DCCA" w:rsidP="1AA8DCCA">
            <w:pPr>
              <w:pStyle w:val="Corpodetexto"/>
              <w:rPr>
                <w:lang w:val="pt-BR"/>
              </w:rPr>
            </w:pPr>
          </w:p>
        </w:tc>
        <w:tc>
          <w:tcPr>
            <w:tcW w:w="1662" w:type="dxa"/>
            <w:tcPrChange w:id="804" w:author="Kathlen Maiara Gaulke Bonin" w:date="2018-11-25T10:50:00Z">
              <w:tcPr>
                <w:tcW w:w="0" w:type="auto"/>
              </w:tcPr>
            </w:tcPrChange>
          </w:tcPr>
          <w:p w14:paraId="3325B8BF" w14:textId="5D46F500" w:rsidR="070D5A31" w:rsidRDefault="070D5A31">
            <w:pPr>
              <w:pStyle w:val="Corpodetexto"/>
              <w:rPr>
                <w:ins w:id="805" w:author="Kathlen Maiara Gaulke Bonin" w:date="2018-11-25T10:50:00Z"/>
                <w:lang w:val="pt-BR"/>
                <w:rPrChange w:id="806" w:author="Kathlen Maiara Gaulke Bonin" w:date="2018-11-25T10:50:00Z">
                  <w:rPr>
                    <w:ins w:id="807" w:author="Kathlen Maiara Gaulke Bonin" w:date="2018-11-25T10:50:00Z"/>
                  </w:rPr>
                </w:rPrChange>
              </w:rPr>
              <w:pPrChange w:id="808" w:author="Kathlen Maiara Gaulke Bonin" w:date="2018-11-25T10:50:00Z">
                <w:pPr/>
              </w:pPrChange>
            </w:pPr>
          </w:p>
        </w:tc>
      </w:tr>
      <w:tr w:rsidR="1AA8DCCA" w14:paraId="53FD883C" w14:textId="77777777" w:rsidTr="653C6B2A">
        <w:tc>
          <w:tcPr>
            <w:tcW w:w="1208" w:type="dxa"/>
            <w:tcPrChange w:id="809" w:author="Kathlen Maiara Gaulke Bonin" w:date="2018-11-25T10:50:00Z">
              <w:tcPr>
                <w:tcW w:w="1380" w:type="dxa"/>
              </w:tcPr>
            </w:tcPrChange>
          </w:tcPr>
          <w:p w14:paraId="4FB261F0" w14:textId="62A0569E" w:rsidR="1AA8DCCA" w:rsidRDefault="4EAC32C7" w:rsidP="4EAC32C7">
            <w:pPr>
              <w:pStyle w:val="Corpodetexto"/>
              <w:ind w:firstLine="0"/>
              <w:rPr>
                <w:lang w:val="pt-BR"/>
              </w:rPr>
            </w:pPr>
            <w:del w:id="810" w:author="Kathlen Maiara Gaulke Bonin" w:date="2018-11-25T11:03:00Z">
              <w:r w:rsidRPr="4EAC32C7" w:rsidDel="3B0E05ED">
                <w:rPr>
                  <w:lang w:val="pt-BR"/>
                </w:rPr>
                <w:delText>3.</w:delText>
              </w:r>
            </w:del>
          </w:p>
        </w:tc>
        <w:tc>
          <w:tcPr>
            <w:tcW w:w="1364" w:type="dxa"/>
            <w:tcPrChange w:id="811" w:author="Kathlen Maiara Gaulke Bonin" w:date="2018-11-25T10:50:00Z">
              <w:tcPr>
                <w:tcW w:w="1800" w:type="dxa"/>
              </w:tcPr>
            </w:tcPrChange>
          </w:tcPr>
          <w:p w14:paraId="5A479D05" w14:textId="369CAE6D" w:rsidR="1AA8DCCA" w:rsidRDefault="1AA8DCCA" w:rsidP="1AA8DCCA">
            <w:pPr>
              <w:pStyle w:val="Corpodetexto"/>
              <w:rPr>
                <w:lang w:val="pt-BR"/>
              </w:rPr>
            </w:pPr>
          </w:p>
        </w:tc>
        <w:tc>
          <w:tcPr>
            <w:tcW w:w="1676" w:type="dxa"/>
            <w:tcPrChange w:id="812" w:author="Kathlen Maiara Gaulke Bonin" w:date="2018-11-25T10:50:00Z">
              <w:tcPr>
                <w:tcW w:w="1815" w:type="dxa"/>
              </w:tcPr>
            </w:tcPrChange>
          </w:tcPr>
          <w:p w14:paraId="0717E2E6" w14:textId="369CAE6D" w:rsidR="1AA8DCCA" w:rsidRDefault="1AA8DCCA" w:rsidP="1AA8DCCA">
            <w:pPr>
              <w:pStyle w:val="Corpodetexto"/>
              <w:rPr>
                <w:lang w:val="pt-BR"/>
              </w:rPr>
            </w:pPr>
          </w:p>
        </w:tc>
        <w:tc>
          <w:tcPr>
            <w:tcW w:w="1918" w:type="dxa"/>
            <w:tcPrChange w:id="813" w:author="Kathlen Maiara Gaulke Bonin" w:date="2018-11-25T10:50:00Z">
              <w:tcPr>
                <w:tcW w:w="2597" w:type="dxa"/>
              </w:tcPr>
            </w:tcPrChange>
          </w:tcPr>
          <w:p w14:paraId="58F771C6" w14:textId="369CAE6D" w:rsidR="1AA8DCCA" w:rsidRDefault="1AA8DCCA" w:rsidP="1AA8DCCA">
            <w:pPr>
              <w:pStyle w:val="Corpodetexto"/>
              <w:rPr>
                <w:lang w:val="pt-BR"/>
              </w:rPr>
            </w:pPr>
          </w:p>
        </w:tc>
        <w:tc>
          <w:tcPr>
            <w:tcW w:w="1662" w:type="dxa"/>
            <w:tcPrChange w:id="814" w:author="Kathlen Maiara Gaulke Bonin" w:date="2018-11-25T10:50:00Z">
              <w:tcPr>
                <w:tcW w:w="2018" w:type="dxa"/>
              </w:tcPr>
            </w:tcPrChange>
          </w:tcPr>
          <w:p w14:paraId="309BABBF" w14:textId="369CAE6D" w:rsidR="1AA8DCCA" w:rsidRDefault="1AA8DCCA" w:rsidP="1AA8DCCA">
            <w:pPr>
              <w:pStyle w:val="Corpodetexto"/>
              <w:rPr>
                <w:lang w:val="pt-BR"/>
              </w:rPr>
            </w:pPr>
          </w:p>
        </w:tc>
        <w:tc>
          <w:tcPr>
            <w:tcW w:w="1662" w:type="dxa"/>
            <w:tcPrChange w:id="815" w:author="Kathlen Maiara Gaulke Bonin" w:date="2018-11-25T10:50:00Z">
              <w:tcPr>
                <w:tcW w:w="0" w:type="auto"/>
              </w:tcPr>
            </w:tcPrChange>
          </w:tcPr>
          <w:p w14:paraId="2CD5D0F5" w14:textId="533BE74F" w:rsidR="070D5A31" w:rsidRDefault="070D5A31">
            <w:pPr>
              <w:pStyle w:val="Corpodetexto"/>
              <w:rPr>
                <w:ins w:id="816" w:author="Kathlen Maiara Gaulke Bonin" w:date="2018-11-25T10:50:00Z"/>
                <w:lang w:val="pt-BR"/>
                <w:rPrChange w:id="817" w:author="Kathlen Maiara Gaulke Bonin" w:date="2018-11-25T10:50:00Z">
                  <w:rPr>
                    <w:ins w:id="818" w:author="Kathlen Maiara Gaulke Bonin" w:date="2018-11-25T10:50:00Z"/>
                  </w:rPr>
                </w:rPrChange>
              </w:rPr>
              <w:pPrChange w:id="819" w:author="Kathlen Maiara Gaulke Bonin" w:date="2018-11-25T10:50:00Z">
                <w:pPr/>
              </w:pPrChange>
            </w:pPr>
          </w:p>
        </w:tc>
      </w:tr>
    </w:tbl>
    <w:p w14:paraId="7427B9AF" w14:textId="1D5D8525" w:rsidR="3CDFACFF" w:rsidRDefault="1A0496AC" w:rsidP="4815F064">
      <w:ins w:id="820" w:author="Kathlen Maiara Gaulke Bonin" w:date="2018-11-25T10:46:00Z">
        <w:r w:rsidRPr="4815F064">
          <w:t xml:space="preserve"> </w:t>
        </w:r>
      </w:ins>
      <w:ins w:id="821" w:author="Kathlen Maiara Gaulke Bonin" w:date="2018-11-25T10:47:00Z">
        <w:r w:rsidR="4E235F00" w:rsidRPr="4815F064">
          <w:t xml:space="preserve">    </w:t>
        </w:r>
      </w:ins>
      <w:ins w:id="822" w:author="Kathlen Maiara Gaulke Bonin" w:date="2018-11-25T11:07:00Z">
        <w:r w:rsidR="4815F064" w:rsidRPr="4815F064">
          <w:t xml:space="preserve">       </w:t>
        </w:r>
      </w:ins>
      <w:ins w:id="823" w:author="Kathlen Maiara Gaulke Bonin" w:date="2018-11-25T10:47:00Z">
        <w:r w:rsidRPr="4E235F00">
          <w:rPr>
            <w:sz w:val="20"/>
            <w:szCs w:val="20"/>
            <w:rPrChange w:id="824" w:author="Kathlen Maiara Gaulke Bonin" w:date="2018-11-25T10:47:00Z">
              <w:rPr/>
            </w:rPrChange>
          </w:rPr>
          <w:t xml:space="preserve">Fonte: as </w:t>
        </w:r>
        <w:proofErr w:type="spellStart"/>
        <w:r w:rsidRPr="4E235F00">
          <w:rPr>
            <w:sz w:val="20"/>
            <w:szCs w:val="20"/>
            <w:rPrChange w:id="825" w:author="Kathlen Maiara Gaulke Bonin" w:date="2018-11-25T10:47:00Z">
              <w:rPr/>
            </w:rPrChange>
          </w:rPr>
          <w:t>pesquisadoras</w:t>
        </w:r>
        <w:proofErr w:type="spellEnd"/>
        <w:r w:rsidRPr="4E235F00">
          <w:rPr>
            <w:sz w:val="20"/>
            <w:szCs w:val="20"/>
            <w:rPrChange w:id="826" w:author="Kathlen Maiara Gaulke Bonin" w:date="2018-11-25T10:47:00Z">
              <w:rPr/>
            </w:rPrChange>
          </w:rPr>
          <w:t xml:space="preserve"> (2018).</w:t>
        </w:r>
      </w:ins>
      <w:del w:id="827" w:author="Kathlen Maiara Gaulke Bonin" w:date="2018-11-25T10:47:00Z">
        <w:r w:rsidR="4E8D15B0" w:rsidDel="4E235F00">
          <w:delText>Fonte: as pesquisadoras (2018).</w:delText>
        </w:r>
      </w:del>
    </w:p>
    <w:p w14:paraId="64EBB037" w14:textId="00770168" w:rsidR="7651B9D1" w:rsidRDefault="7651B9D1"/>
    <w:p w14:paraId="56CF98C5" w14:textId="69782709" w:rsidR="57BB3975" w:rsidRDefault="57BB3975"/>
    <w:p w14:paraId="45766195" w14:textId="03AA984D" w:rsidR="6C2EC938" w:rsidRDefault="6C2EC938" w:rsidP="6C2EC938">
      <w:pPr>
        <w:pStyle w:val="Corpodetexto"/>
        <w:rPr>
          <w:lang w:val="pt-BR"/>
        </w:rPr>
      </w:pPr>
    </w:p>
    <w:p w14:paraId="7B56EA95" w14:textId="77777777" w:rsidR="00823D48" w:rsidRDefault="00823D48" w:rsidP="00A64225">
      <w:pPr>
        <w:pStyle w:val="Corpodetexto"/>
        <w:rPr>
          <w:lang w:val="pt-BR"/>
        </w:rPr>
      </w:pPr>
    </w:p>
    <w:p w14:paraId="074A13D3" w14:textId="52EBB633" w:rsidR="00714727" w:rsidRPr="0046557F" w:rsidRDefault="7651B9D1">
      <w:pPr>
        <w:pStyle w:val="Ttulo1"/>
        <w:rPr>
          <w:lang w:val="pt-BR"/>
          <w:rPrChange w:id="828" w:author="Mauricio Capobianco Lopes" w:date="2018-11-06T17:08:00Z">
            <w:rPr/>
          </w:rPrChange>
        </w:rPr>
        <w:pPrChange w:id="829" w:author="Mauricio Capobianco Lopes" w:date="2018-11-06T17:10:00Z">
          <w:pPr>
            <w:pStyle w:val="Ttulo1"/>
            <w:numPr>
              <w:numId w:val="0"/>
            </w:numPr>
            <w:ind w:left="-431" w:firstLine="0"/>
          </w:pPr>
        </w:pPrChange>
      </w:pPr>
      <w:del w:id="830" w:author="Mauricio Capobianco Lopes" w:date="2018-11-06T17:10:00Z">
        <w:r w:rsidRPr="0046557F" w:rsidDel="008E3517">
          <w:rPr>
            <w:lang w:val="pt-BR"/>
            <w:rPrChange w:id="831" w:author="Mauricio Capobianco Lopes" w:date="2018-11-06T17:08:00Z">
              <w:rPr/>
            </w:rPrChange>
          </w:rPr>
          <w:delText xml:space="preserve">     5   </w:delText>
        </w:r>
      </w:del>
      <w:r w:rsidRPr="0046557F">
        <w:rPr>
          <w:lang w:val="pt-BR"/>
          <w:rPrChange w:id="832" w:author="Mauricio Capobianco Lopes" w:date="2018-11-06T17:08:00Z">
            <w:rPr/>
          </w:rPrChange>
        </w:rPr>
        <w:t xml:space="preserve">RESULTADOS ESPERADOS </w:t>
      </w:r>
    </w:p>
    <w:p w14:paraId="34F5EED0" w14:textId="268236CC" w:rsidR="6C2EC938" w:rsidRPr="0070096F" w:rsidRDefault="7651B9D1">
      <w:pPr>
        <w:pStyle w:val="Corpodetexto"/>
        <w:ind w:firstLine="720"/>
        <w:rPr>
          <w:lang w:val="pt-BR"/>
          <w:rPrChange w:id="833" w:author="Kathlen Maiara Gaulke Bonin" w:date="2018-12-16T03:03:00Z">
            <w:rPr/>
          </w:rPrChange>
        </w:rPr>
        <w:pPrChange w:id="834" w:author="Kathlen Maiara Gaulke Bonin" w:date="2018-12-16T03:03:00Z">
          <w:pPr>
            <w:pStyle w:val="Ttulo1"/>
            <w:numPr>
              <w:numId w:val="0"/>
            </w:numPr>
            <w:ind w:left="0" w:hanging="431"/>
            <w:jc w:val="both"/>
          </w:pPr>
        </w:pPrChange>
      </w:pPr>
      <w:del w:id="835" w:author="Kathlen Maiara Gaulke Bonin" w:date="2018-11-25T08:24:00Z">
        <w:r w:rsidRPr="7651B9D1" w:rsidDel="4E208C72">
          <w:rPr>
            <w:lang w:val="pt-BR"/>
          </w:rPr>
          <w:delText xml:space="preserve">             </w:delText>
        </w:r>
      </w:del>
      <w:r w:rsidRPr="7651B9D1">
        <w:rPr>
          <w:lang w:val="pt-BR"/>
        </w:rPr>
        <w:t xml:space="preserve">Espera-se que a criança </w:t>
      </w:r>
      <w:ins w:id="836" w:author="Kathlen Maiara Gaulke Bonin" w:date="2018-11-25T10:51:00Z">
        <w:r w:rsidR="2CD21E08" w:rsidRPr="7651B9D1">
          <w:rPr>
            <w:lang w:val="pt-BR"/>
          </w:rPr>
          <w:t xml:space="preserve">seja participativa, </w:t>
        </w:r>
      </w:ins>
      <w:ins w:id="837" w:author="Kathlen Maiara Gaulke Bonin" w:date="2018-11-25T10:58:00Z">
        <w:r w:rsidR="6C2FAB68" w:rsidRPr="7651B9D1">
          <w:rPr>
            <w:lang w:val="pt-BR"/>
          </w:rPr>
          <w:t xml:space="preserve">mostre interesse, </w:t>
        </w:r>
      </w:ins>
      <w:ins w:id="838" w:author="Kathlen Maiara Gaulke Bonin" w:date="2018-11-25T10:51:00Z">
        <w:r w:rsidR="2CD21E08" w:rsidRPr="7651B9D1">
          <w:rPr>
            <w:lang w:val="pt-BR"/>
          </w:rPr>
          <w:t>tenha senso cr</w:t>
        </w:r>
      </w:ins>
      <w:ins w:id="839" w:author="Kathlen Maiara Gaulke Bonin" w:date="2018-11-25T10:52:00Z">
        <w:r w:rsidR="289BB145" w:rsidRPr="7651B9D1">
          <w:rPr>
            <w:lang w:val="pt-BR"/>
          </w:rPr>
          <w:t>í</w:t>
        </w:r>
      </w:ins>
      <w:ins w:id="840" w:author="Kathlen Maiara Gaulke Bonin" w:date="2018-11-25T10:51:00Z">
        <w:r w:rsidR="2CD21E08" w:rsidRPr="7651B9D1">
          <w:rPr>
            <w:lang w:val="pt-BR"/>
          </w:rPr>
          <w:t>tico, i</w:t>
        </w:r>
      </w:ins>
      <w:ins w:id="841" w:author="Kathlen Maiara Gaulke Bonin" w:date="2018-11-25T10:54:00Z">
        <w:r w:rsidR="38EDB083" w:rsidRPr="7651B9D1">
          <w:rPr>
            <w:lang w:val="pt-BR"/>
          </w:rPr>
          <w:t>n</w:t>
        </w:r>
        <w:r w:rsidR="2CD21E08" w:rsidRPr="7651B9D1">
          <w:rPr>
            <w:lang w:val="pt-BR"/>
          </w:rPr>
          <w:t>stigand</w:t>
        </w:r>
      </w:ins>
      <w:ins w:id="842" w:author="Kathlen Maiara Gaulke Bonin" w:date="2018-11-25T10:58:00Z">
        <w:r w:rsidR="079A7B54" w:rsidRPr="7651B9D1">
          <w:rPr>
            <w:lang w:val="pt-BR"/>
          </w:rPr>
          <w:t xml:space="preserve">o </w:t>
        </w:r>
      </w:ins>
      <w:ins w:id="843" w:author="Kathlen Maiara Gaulke Bonin" w:date="2018-11-25T10:51:00Z">
        <w:r w:rsidR="2CD21E08" w:rsidRPr="7651B9D1">
          <w:rPr>
            <w:lang w:val="pt-BR"/>
          </w:rPr>
          <w:t xml:space="preserve">a curiosidade, </w:t>
        </w:r>
      </w:ins>
      <w:ins w:id="844" w:author="Kathlen Maiara Gaulke Bonin" w:date="2018-11-25T10:54:00Z">
        <w:r w:rsidR="38EDB083" w:rsidRPr="7651B9D1">
          <w:rPr>
            <w:lang w:val="pt-BR"/>
          </w:rPr>
          <w:t>e identificando o que é um inseto</w:t>
        </w:r>
      </w:ins>
      <w:ins w:id="845" w:author="Kathlen Maiara Gaulke Bonin" w:date="2018-11-25T10:55:00Z">
        <w:r w:rsidR="7F94DD50" w:rsidRPr="7651B9D1">
          <w:rPr>
            <w:lang w:val="pt-BR"/>
          </w:rPr>
          <w:t>, percebendo suas características</w:t>
        </w:r>
      </w:ins>
      <w:ins w:id="846" w:author="Kathlen Maiara Gaulke Bonin" w:date="2018-11-25T10:58:00Z">
        <w:r w:rsidR="079A7B54" w:rsidRPr="7651B9D1">
          <w:rPr>
            <w:lang w:val="pt-BR"/>
          </w:rPr>
          <w:t xml:space="preserve"> e</w:t>
        </w:r>
      </w:ins>
      <w:ins w:id="847" w:author="Kathlen Maiara Gaulke Bonin" w:date="2018-11-25T10:55:00Z">
        <w:r w:rsidR="04A22548" w:rsidRPr="7651B9D1">
          <w:rPr>
            <w:lang w:val="pt-BR"/>
          </w:rPr>
          <w:t xml:space="preserve"> algumas semelhanças com outros</w:t>
        </w:r>
      </w:ins>
      <w:ins w:id="848" w:author="Kathlen Maiara Gaulke Bonin" w:date="2018-11-25T10:56:00Z">
        <w:r w:rsidR="7A82F59C" w:rsidRPr="7651B9D1">
          <w:rPr>
            <w:lang w:val="pt-BR"/>
          </w:rPr>
          <w:t>. É importante que ela consiga corre</w:t>
        </w:r>
        <w:r w:rsidR="7FB8BE75" w:rsidRPr="7651B9D1">
          <w:rPr>
            <w:lang w:val="pt-BR"/>
          </w:rPr>
          <w:t xml:space="preserve">sponder </w:t>
        </w:r>
      </w:ins>
      <w:ins w:id="849" w:author="Kathlen Maiara Gaulke Bonin" w:date="2018-11-25T10:58:00Z">
        <w:r w:rsidR="079A7B54" w:rsidRPr="7651B9D1">
          <w:rPr>
            <w:lang w:val="pt-BR"/>
          </w:rPr>
          <w:t>ao</w:t>
        </w:r>
        <w:r w:rsidR="7FB8BE75" w:rsidRPr="7651B9D1">
          <w:rPr>
            <w:lang w:val="pt-BR"/>
          </w:rPr>
          <w:t xml:space="preserve"> </w:t>
        </w:r>
      </w:ins>
      <w:ins w:id="850" w:author="Kathlen Maiara Gaulke Bonin" w:date="2018-11-25T10:56:00Z">
        <w:r w:rsidR="7FB8BE75" w:rsidRPr="7651B9D1">
          <w:rPr>
            <w:lang w:val="pt-BR"/>
          </w:rPr>
          <w:t>nome do inseto</w:t>
        </w:r>
      </w:ins>
      <w:ins w:id="851" w:author="Kathlen Maiara Gaulke Bonin" w:date="2018-11-25T10:58:00Z">
        <w:r w:rsidR="079A7B54" w:rsidRPr="7651B9D1">
          <w:rPr>
            <w:lang w:val="pt-BR"/>
          </w:rPr>
          <w:t xml:space="preserve"> com</w:t>
        </w:r>
      </w:ins>
      <w:ins w:id="852" w:author="Kathlen Maiara Gaulke Bonin" w:date="2018-11-25T10:59:00Z">
        <w:r w:rsidR="62FBF6EF" w:rsidRPr="7651B9D1">
          <w:rPr>
            <w:lang w:val="pt-BR"/>
          </w:rPr>
          <w:t xml:space="preserve"> </w:t>
        </w:r>
      </w:ins>
      <w:ins w:id="853" w:author="Kathlen Maiara Gaulke Bonin" w:date="2018-11-25T10:58:00Z">
        <w:r w:rsidR="079A7B54" w:rsidRPr="7651B9D1">
          <w:rPr>
            <w:lang w:val="pt-BR"/>
          </w:rPr>
          <w:t>a</w:t>
        </w:r>
      </w:ins>
      <w:ins w:id="854" w:author="Kathlen Maiara Gaulke Bonin" w:date="2018-11-25T10:57:00Z">
        <w:r w:rsidR="3B1856EA" w:rsidRPr="7651B9D1">
          <w:rPr>
            <w:lang w:val="pt-BR"/>
          </w:rPr>
          <w:t xml:space="preserve"> sua a devida </w:t>
        </w:r>
      </w:ins>
      <w:ins w:id="855" w:author="Kathlen Maiara Gaulke Bonin" w:date="2018-11-25T10:59:00Z">
        <w:r w:rsidR="3B1856EA" w:rsidRPr="7651B9D1">
          <w:rPr>
            <w:lang w:val="pt-BR"/>
          </w:rPr>
          <w:t>representação, notando</w:t>
        </w:r>
        <w:r w:rsidR="3B1DDD8A" w:rsidRPr="3B1DDD8A">
          <w:rPr>
            <w:lang w:val="pt-BR"/>
            <w:rPrChange w:id="856" w:author="Kathlen Maiara Gaulke Bonin" w:date="2018-11-25T10:59:00Z">
              <w:rPr/>
            </w:rPrChange>
          </w:rPr>
          <w:t xml:space="preserve"> a importância que cada um tem na natureza, e despertando a sensibilização acerca da preser</w:t>
        </w:r>
        <w:r w:rsidR="3B1DDD8A" w:rsidRPr="7651B9D1">
          <w:rPr>
            <w:lang w:val="pt-BR"/>
          </w:rPr>
          <w:t>vação da biodiversidade,</w:t>
        </w:r>
      </w:ins>
      <w:ins w:id="857" w:author="Kathlen Maiara Gaulke Bonin" w:date="2018-11-25T11:00:00Z">
        <w:r w:rsidR="67632AB1" w:rsidRPr="7651B9D1">
          <w:rPr>
            <w:lang w:val="pt-BR"/>
          </w:rPr>
          <w:t xml:space="preserve"> tudo isso inserindo</w:t>
        </w:r>
      </w:ins>
      <w:del w:id="858" w:author="Kathlen Maiara Gaulke Bonin" w:date="2018-11-25T10:51:00Z">
        <w:r w:rsidRPr="7651B9D1" w:rsidDel="2CD21E08">
          <w:rPr>
            <w:lang w:val="pt-BR"/>
          </w:rPr>
          <w:delText>autonomia</w:delText>
        </w:r>
      </w:del>
      <w:ins w:id="859" w:author="Kathlen Maiara Gaulke Bonin" w:date="2018-11-25T11:00:00Z">
        <w:r w:rsidR="67632AB1" w:rsidRPr="67632AB1">
          <w:rPr>
            <w:lang w:val="pt-BR"/>
            <w:rPrChange w:id="860" w:author="Kathlen Maiara Gaulke Bonin" w:date="2018-11-25T11:00:00Z">
              <w:rPr/>
            </w:rPrChange>
          </w:rPr>
          <w:t xml:space="preserve"> tecnologias, e algumas propostas diversificadas, para deste mo</w:t>
        </w:r>
        <w:r w:rsidR="103A0E06" w:rsidRPr="67632AB1">
          <w:rPr>
            <w:lang w:val="pt-BR"/>
            <w:rPrChange w:id="861" w:author="Kathlen Maiara Gaulke Bonin" w:date="2018-11-25T11:00:00Z">
              <w:rPr/>
            </w:rPrChange>
          </w:rPr>
          <w:t>do, figurem da monotonia</w:t>
        </w:r>
        <w:r w:rsidR="103A0E06" w:rsidRPr="103A0E06">
          <w:rPr>
            <w:lang w:val="pt-BR"/>
            <w:rPrChange w:id="862" w:author="Kathlen Maiara Gaulke Bonin" w:date="2018-11-25T11:00:00Z">
              <w:rPr/>
            </w:rPrChange>
          </w:rPr>
          <w:t xml:space="preserve"> e realizaram práticas com </w:t>
        </w:r>
      </w:ins>
      <w:ins w:id="863" w:author="Kathlen Maiara Gaulke Bonin" w:date="2018-11-25T11:01:00Z">
        <w:r w:rsidR="1EC113E2" w:rsidRPr="103A0E06">
          <w:rPr>
            <w:lang w:val="pt-BR"/>
            <w:rPrChange w:id="864" w:author="Kathlen Maiara Gaulke Bonin" w:date="2018-11-25T11:00:00Z">
              <w:rPr/>
            </w:rPrChange>
          </w:rPr>
          <w:t>vontade e</w:t>
        </w:r>
        <w:r w:rsidR="1EC113E2" w:rsidRPr="1EC113E2">
          <w:rPr>
            <w:lang w:val="pt-BR"/>
            <w:rPrChange w:id="865" w:author="Kathlen Maiara Gaulke Bonin" w:date="2018-11-25T11:01:00Z">
              <w:rPr/>
            </w:rPrChange>
          </w:rPr>
          <w:t xml:space="preserve"> prazer em aprender. </w:t>
        </w:r>
      </w:ins>
      <w:del w:id="866" w:author="Kathlen Maiara Gaulke Bonin" w:date="2018-11-25T10:51:00Z">
        <w:r w:rsidRPr="7651B9D1" w:rsidDel="2CD21E08">
          <w:rPr>
            <w:lang w:val="pt-BR"/>
          </w:rPr>
          <w:delText xml:space="preserve">, que valorize seus conhecimentos prévios e que amplie estes, por meio de todas as estações que realizaram. Com a aplicação do produto tecnológico, pensa-se que será uma forma de ensino mais lúdica e criativa que foge dos modelos tradicionais, que desperte a vontade de aprender das crianças, pois o ensino é mais prazeroso e significativo quando faz parte do seu </w:delText>
        </w:r>
      </w:del>
      <w:del w:id="867" w:author="Kathlen Maiara Gaulke Bonin" w:date="2018-11-25T10:52:00Z">
        <w:r w:rsidRPr="7651B9D1" w:rsidDel="289BB145">
          <w:rPr>
            <w:lang w:val="pt-BR"/>
          </w:rPr>
          <w:delText>cotidiano.</w:delText>
        </w:r>
      </w:del>
    </w:p>
    <w:p w14:paraId="0D14BBC0" w14:textId="131B26E6" w:rsidR="1DFE94F8" w:rsidDel="350A3754" w:rsidRDefault="1DFE94F8">
      <w:pPr>
        <w:pStyle w:val="Corpodetexto"/>
        <w:ind w:firstLine="720"/>
        <w:rPr>
          <w:del w:id="868" w:author="Bianca Kreidlow Dos Santos" w:date="2018-11-27T08:06:00Z"/>
          <w:lang w:val="pt-BR"/>
          <w:rPrChange w:id="869" w:author="Bianca Kreidlow Dos Santos" w:date="2018-11-27T08:05:00Z">
            <w:rPr>
              <w:del w:id="870" w:author="Bianca Kreidlow Dos Santos" w:date="2018-11-27T08:06:00Z"/>
            </w:rPr>
          </w:rPrChange>
        </w:rPr>
        <w:pPrChange w:id="871" w:author="Bianca Kreidlow Dos Santos" w:date="2018-11-27T08:05:00Z">
          <w:pPr/>
        </w:pPrChange>
      </w:pPr>
    </w:p>
    <w:p w14:paraId="3BE65CEF" w14:textId="001AF8F5" w:rsidR="2D13ED40" w:rsidDel="38EDB083" w:rsidRDefault="2D13ED40">
      <w:pPr>
        <w:pStyle w:val="Corpodetexto"/>
        <w:ind w:firstLine="720"/>
        <w:rPr>
          <w:del w:id="872" w:author="Kathlen Maiara Gaulke Bonin" w:date="2018-11-25T10:54:00Z"/>
          <w:lang w:val="pt-BR"/>
          <w:rPrChange w:id="873" w:author="Kathlen Maiara Gaulke Bonin" w:date="2018-11-25T10:54:00Z">
            <w:rPr>
              <w:del w:id="874" w:author="Kathlen Maiara Gaulke Bonin" w:date="2018-11-25T10:54:00Z"/>
            </w:rPr>
          </w:rPrChange>
        </w:rPr>
        <w:pPrChange w:id="875" w:author="Kathlen Maiara Gaulke Bonin" w:date="2018-11-25T10:54:00Z">
          <w:pPr/>
        </w:pPrChange>
      </w:pPr>
    </w:p>
    <w:p w14:paraId="095F3FF0" w14:textId="229FFF99" w:rsidR="38EDB083" w:rsidDel="6C2FAB68" w:rsidRDefault="38EDB083">
      <w:pPr>
        <w:pStyle w:val="Corpodetexto"/>
        <w:numPr>
          <w:ilvl w:val="0"/>
          <w:numId w:val="18"/>
        </w:numPr>
        <w:spacing w:before="139"/>
        <w:rPr>
          <w:del w:id="876" w:author="Kathlen Maiara Gaulke Bonin" w:date="2018-11-25T10:58:00Z"/>
          <w:lang w:val="pt-BR"/>
          <w:rPrChange w:id="877" w:author="Kathlen Maiara Gaulke Bonin" w:date="2018-11-25T10:57:00Z">
            <w:rPr>
              <w:del w:id="878" w:author="Kathlen Maiara Gaulke Bonin" w:date="2018-11-25T10:58:00Z"/>
            </w:rPr>
          </w:rPrChange>
        </w:rPr>
        <w:pPrChange w:id="879" w:author="Kathlen Maiara Gaulke Bonin" w:date="2018-11-25T10:57:00Z">
          <w:pPr/>
        </w:pPrChange>
      </w:pPr>
    </w:p>
    <w:p w14:paraId="5D85E1DA" w14:textId="229FFF99" w:rsidR="38EDB083" w:rsidDel="350A3754" w:rsidRDefault="38EDB083">
      <w:pPr>
        <w:pStyle w:val="Corpodetexto"/>
        <w:ind w:left="596"/>
        <w:rPr>
          <w:del w:id="880" w:author="Bianca Kreidlow Dos Santos" w:date="2018-11-27T08:06:00Z"/>
          <w:lang w:val="pt-BR"/>
          <w:rPrChange w:id="881" w:author="Kathlen Maiara Gaulke Bonin" w:date="2018-11-25T10:58:00Z">
            <w:rPr>
              <w:del w:id="882" w:author="Bianca Kreidlow Dos Santos" w:date="2018-11-27T08:06:00Z"/>
            </w:rPr>
          </w:rPrChange>
        </w:rPr>
        <w:pPrChange w:id="883" w:author="Kathlen Maiara Gaulke Bonin" w:date="2018-11-25T10:58:00Z">
          <w:pPr/>
        </w:pPrChange>
      </w:pPr>
    </w:p>
    <w:p w14:paraId="5DCD8B86" w14:textId="50B6B43F" w:rsidR="20D86612" w:rsidRDefault="20D86612">
      <w:pPr>
        <w:pStyle w:val="Ttulo1"/>
        <w:numPr>
          <w:ilvl w:val="0"/>
          <w:numId w:val="0"/>
        </w:numPr>
        <w:rPr>
          <w:lang w:val="pt-BR"/>
        </w:rPr>
      </w:pPr>
    </w:p>
    <w:p w14:paraId="534F3C4E" w14:textId="77777777" w:rsidR="00AE34D6" w:rsidRPr="00AE34D6" w:rsidRDefault="00AE34D6">
      <w:pPr>
        <w:pStyle w:val="Ttulo1"/>
        <w:rPr>
          <w:lang w:val="pt-BR"/>
          <w:rPrChange w:id="884" w:author="Kathlen Maiara Gaulke Bonin" w:date="2018-12-02T10:06:00Z">
            <w:rPr/>
          </w:rPrChange>
        </w:rPr>
        <w:pPrChange w:id="885" w:author="Kathlen Maiara Gaulke Bonin" w:date="2018-12-02T10:06:00Z">
          <w:pPr>
            <w:pStyle w:val="Ttulo1"/>
            <w:numPr>
              <w:numId w:val="27"/>
            </w:numPr>
          </w:pPr>
        </w:pPrChange>
      </w:pPr>
      <w:r w:rsidRPr="00AE34D6">
        <w:rPr>
          <w:lang w:val="pt-BR"/>
        </w:rPr>
        <w:t>Descrição do jogo</w:t>
      </w:r>
    </w:p>
    <w:p w14:paraId="36C4201D" w14:textId="71033247" w:rsidR="0DF6DB20" w:rsidRPr="0097395A" w:rsidRDefault="0DF6DB20" w:rsidP="1FAE91C2">
      <w:pPr>
        <w:spacing w:line="360" w:lineRule="auto"/>
        <w:jc w:val="both"/>
        <w:rPr>
          <w:ins w:id="886" w:author="Kathlen Maiara Gaulke Bonin" w:date="2018-12-02T10:04:00Z"/>
          <w:lang w:val="pt-BR"/>
          <w:rPrChange w:id="887" w:author="Mauricio Capobianco Lopes [2]" w:date="2018-12-15T19:38:00Z">
            <w:rPr>
              <w:ins w:id="888" w:author="Kathlen Maiara Gaulke Bonin" w:date="2018-12-02T10:04:00Z"/>
            </w:rPr>
          </w:rPrChange>
        </w:rPr>
      </w:pPr>
      <w:commentRangeStart w:id="889"/>
      <w:ins w:id="890" w:author="Kathlen Maiara Gaulke Bonin" w:date="2018-12-02T10:04:00Z">
        <w:r w:rsidRPr="0DF6DB20">
          <w:rPr>
            <w:sz w:val="24"/>
            <w:szCs w:val="24"/>
            <w:lang w:val="pt-BR"/>
            <w:rPrChange w:id="891" w:author="Kathlen Maiara Gaulke Bonin" w:date="2018-12-02T10:04:00Z">
              <w:rPr/>
            </w:rPrChange>
          </w:rPr>
          <w:t>O</w:t>
        </w:r>
      </w:ins>
      <w:commentRangeEnd w:id="889"/>
      <w:r w:rsidR="003252A9">
        <w:rPr>
          <w:rStyle w:val="Refdecomentrio"/>
        </w:rPr>
        <w:commentReference w:id="889"/>
      </w:r>
      <w:ins w:id="892" w:author="Kathlen Maiara Gaulke Bonin" w:date="2018-12-02T10:04:00Z">
        <w:r w:rsidRPr="0DF6DB20">
          <w:rPr>
            <w:sz w:val="24"/>
            <w:szCs w:val="24"/>
            <w:lang w:val="pt-BR"/>
            <w:rPrChange w:id="893" w:author="Kathlen Maiara Gaulke Bonin" w:date="2018-12-02T10:04:00Z">
              <w:rPr/>
            </w:rPrChange>
          </w:rPr>
          <w:t xml:space="preserve"> jogo inicia com uma introdução sobre os insetos, ambientando o jogador à temática do aplicativo. Após ler a introdução, pode-se iniciar o jogo, clicando no botão ‘Play</w:t>
        </w:r>
      </w:ins>
      <w:ins w:id="894" w:author="Kathlen Maiara Gaulke Bonin" w:date="2018-12-02T10:12:00Z">
        <w:r w:rsidR="1FAE91C2" w:rsidRPr="0DF6DB20">
          <w:rPr>
            <w:sz w:val="24"/>
            <w:szCs w:val="24"/>
            <w:lang w:val="pt-BR"/>
            <w:rPrChange w:id="895" w:author="Kathlen Maiara Gaulke Bonin" w:date="2018-12-02T10:04:00Z">
              <w:rPr/>
            </w:rPrChange>
          </w:rPr>
          <w:t>,</w:t>
        </w:r>
      </w:ins>
    </w:p>
    <w:p w14:paraId="21C9629D" w14:textId="1696961C" w:rsidR="00AE34D6" w:rsidDel="0F9FC68E" w:rsidRDefault="00AE34D6" w:rsidP="00AE34D6">
      <w:pPr>
        <w:pStyle w:val="Corpodetexto"/>
        <w:rPr>
          <w:del w:id="896" w:author="Kathlen Maiara Gaulke Bonin" w:date="2018-11-19T14:33:00Z"/>
          <w:lang w:val="pt-BR"/>
        </w:rPr>
      </w:pPr>
      <w:commentRangeStart w:id="897"/>
      <w:del w:id="898" w:author="Kathlen Maiara Gaulke Bonin" w:date="2018-12-02T10:04:00Z">
        <w:r w:rsidDel="571D1E51">
          <w:rPr>
            <w:lang w:val="pt-BR"/>
          </w:rPr>
          <w:delText>[Descrever o funcionamento do jogo]</w:delText>
        </w:r>
      </w:del>
    </w:p>
    <w:p w14:paraId="2E57C5CE" w14:textId="515E46C0" w:rsidR="0F9FC68E" w:rsidDel="0DF6DB20" w:rsidRDefault="0F9FC68E">
      <w:pPr>
        <w:pStyle w:val="Corpodetexto"/>
        <w:rPr>
          <w:del w:id="899" w:author="Kathlen Maiara Gaulke Bonin" w:date="2018-12-02T10:04:00Z"/>
          <w:color w:val="FF0000"/>
          <w:lang w:val="pt-BR"/>
          <w:rPrChange w:id="900" w:author="Kathlen Maiara Gaulke Bonin" w:date="2018-12-02T10:04:00Z">
            <w:rPr>
              <w:del w:id="901" w:author="Kathlen Maiara Gaulke Bonin" w:date="2018-12-02T10:04:00Z"/>
            </w:rPr>
          </w:rPrChange>
        </w:rPr>
        <w:pPrChange w:id="902" w:author="Kathlen Maiara Gaulke Bonin" w:date="2018-12-02T10:04:00Z">
          <w:pPr/>
        </w:pPrChange>
      </w:pPr>
    </w:p>
    <w:p w14:paraId="41B8722A" w14:textId="166BB7F7" w:rsidR="0DF6DB20" w:rsidRDefault="0DF6DB20">
      <w:pPr>
        <w:pStyle w:val="Corpodetexto"/>
        <w:ind w:firstLine="0"/>
        <w:rPr>
          <w:color w:val="FF0000"/>
          <w:lang w:val="pt-BR"/>
          <w:rPrChange w:id="903" w:author="Kathlen Maiara Gaulke Bonin" w:date="2018-12-02T10:13:00Z">
            <w:rPr/>
          </w:rPrChange>
        </w:rPr>
        <w:pPrChange w:id="904" w:author="Kathlen Maiara Gaulke Bonin" w:date="2018-12-02T10:13:00Z">
          <w:pPr/>
        </w:pPrChange>
      </w:pPr>
      <w:ins w:id="905" w:author="Kathlen Maiara Gaulke Bonin" w:date="2018-12-02T10:05:00Z">
        <w:r>
          <w:rPr>
            <w:noProof/>
          </w:rPr>
          <w:drawing>
            <wp:inline distT="0" distB="0" distL="0" distR="0" wp14:anchorId="793F10D8" wp14:editId="7D05A97E">
              <wp:extent cx="4581016" cy="2571750"/>
              <wp:effectExtent l="0" t="0" r="0" b="0"/>
              <wp:docPr id="13069192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1016" cy="2571750"/>
                      </a:xfrm>
                      <a:prstGeom prst="rect">
                        <a:avLst/>
                      </a:prstGeom>
                    </pic:spPr>
                  </pic:pic>
                </a:graphicData>
              </a:graphic>
            </wp:inline>
          </w:drawing>
        </w:r>
      </w:ins>
      <w:commentRangeEnd w:id="897"/>
      <w:r w:rsidR="003252A9">
        <w:rPr>
          <w:rStyle w:val="Refdecomentrio"/>
        </w:rPr>
        <w:commentReference w:id="897"/>
      </w:r>
    </w:p>
    <w:p w14:paraId="12C5E9D9" w14:textId="5CCA9C0A" w:rsidR="0DF6DB20" w:rsidRPr="0097395A" w:rsidRDefault="0DF6DB20" w:rsidP="1DB14B40">
      <w:pPr>
        <w:spacing w:line="360" w:lineRule="auto"/>
        <w:jc w:val="both"/>
        <w:rPr>
          <w:ins w:id="906" w:author="Kathlen Maiara Gaulke Bonin" w:date="2018-12-02T10:04:00Z"/>
          <w:lang w:val="pt-BR"/>
          <w:rPrChange w:id="907" w:author="Mauricio Capobianco Lopes [2]" w:date="2018-12-15T19:38:00Z">
            <w:rPr>
              <w:ins w:id="908" w:author="Kathlen Maiara Gaulke Bonin" w:date="2018-12-02T10:04:00Z"/>
            </w:rPr>
          </w:rPrChange>
        </w:rPr>
      </w:pPr>
      <w:ins w:id="909" w:author="Kathlen Maiara Gaulke Bonin" w:date="2018-12-02T10:04:00Z">
        <w:r w:rsidRPr="5026A5E6">
          <w:rPr>
            <w:sz w:val="24"/>
            <w:szCs w:val="24"/>
            <w:lang w:val="pt-BR"/>
            <w:rPrChange w:id="910" w:author="Kathlen Maiara Gaulke Bonin" w:date="2018-12-02T10:06:00Z">
              <w:rPr/>
            </w:rPrChange>
          </w:rPr>
          <w:t>Após iniciar, o jogador pode apontar a câmera para os insetos, visualizando o modelo em 3D, assim como os textos de características e funções de cada um.</w:t>
        </w:r>
      </w:ins>
    </w:p>
    <w:p w14:paraId="3D4848C2" w14:textId="4C4C6D83" w:rsidR="0DF6DB20" w:rsidRPr="0097395A" w:rsidRDefault="0DF6DB20" w:rsidP="5026A5E6">
      <w:pPr>
        <w:rPr>
          <w:ins w:id="911" w:author="Kathlen Maiara Gaulke Bonin" w:date="2018-12-02T10:04:00Z"/>
          <w:lang w:val="pt-BR"/>
          <w:rPrChange w:id="912" w:author="Mauricio Capobianco Lopes [2]" w:date="2018-12-15T19:38:00Z">
            <w:rPr>
              <w:ins w:id="913" w:author="Kathlen Maiara Gaulke Bonin" w:date="2018-12-02T10:04:00Z"/>
            </w:rPr>
          </w:rPrChange>
        </w:rPr>
      </w:pPr>
    </w:p>
    <w:p w14:paraId="29F2FF15" w14:textId="4E8F30E8" w:rsidR="0DF6DB20" w:rsidRDefault="0DF6DB20" w:rsidP="5F637432">
      <w:pPr>
        <w:rPr>
          <w:ins w:id="914" w:author="Kathlen Maiara Gaulke Bonin" w:date="2018-12-02T10:04:00Z"/>
        </w:rPr>
      </w:pPr>
      <w:ins w:id="915" w:author="Kathlen Maiara Gaulke Bonin" w:date="2018-12-02T10:06:00Z">
        <w:r>
          <w:rPr>
            <w:noProof/>
          </w:rPr>
          <w:lastRenderedPageBreak/>
          <w:drawing>
            <wp:inline distT="0" distB="0" distL="0" distR="0" wp14:anchorId="39B4B794" wp14:editId="43456059">
              <wp:extent cx="4581526" cy="2571750"/>
              <wp:effectExtent l="0" t="0" r="0" b="0"/>
              <wp:docPr id="16220757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1526" cy="2571750"/>
                      </a:xfrm>
                      <a:prstGeom prst="rect">
                        <a:avLst/>
                      </a:prstGeom>
                    </pic:spPr>
                  </pic:pic>
                </a:graphicData>
              </a:graphic>
            </wp:inline>
          </w:drawing>
        </w:r>
      </w:ins>
    </w:p>
    <w:p w14:paraId="4F605248" w14:textId="2ACB4C56" w:rsidR="0DF6DB20" w:rsidRDefault="0DF6DB20">
      <w:pPr>
        <w:spacing w:line="360" w:lineRule="auto"/>
        <w:rPr>
          <w:sz w:val="24"/>
          <w:szCs w:val="24"/>
          <w:lang w:val="pt-BR"/>
          <w:rPrChange w:id="916" w:author="Kathlen Maiara Gaulke Bonin" w:date="2018-12-16T03:03:00Z">
            <w:rPr/>
          </w:rPrChange>
        </w:rPr>
        <w:pPrChange w:id="917" w:author="Kathlen Maiara Gaulke Bonin" w:date="2018-12-16T03:03:00Z">
          <w:pPr>
            <w:jc w:val="center"/>
          </w:pPr>
        </w:pPrChange>
      </w:pPr>
      <w:ins w:id="918" w:author="Kathlen Maiara Gaulke Bonin" w:date="2018-12-02T10:04:00Z">
        <w:r w:rsidRPr="5D3E1A17">
          <w:rPr>
            <w:sz w:val="24"/>
            <w:szCs w:val="24"/>
            <w:lang w:val="pt-BR"/>
            <w:rPrChange w:id="919" w:author="Kathlen Maiara Gaulke Bonin" w:date="2018-12-02T10:08:00Z">
              <w:rPr/>
            </w:rPrChange>
          </w:rPr>
          <w:t xml:space="preserve">Após ler as informações, o jogador pode ir à pergunta sobre o </w:t>
        </w:r>
      </w:ins>
      <w:ins w:id="920" w:author="Kathlen Maiara Gaulke Bonin" w:date="2018-12-02T10:08:00Z">
        <w:r w:rsidR="5D3E1A17" w:rsidRPr="5D3E1A17">
          <w:rPr>
            <w:sz w:val="24"/>
            <w:szCs w:val="24"/>
            <w:lang w:val="pt-BR"/>
            <w:rPrChange w:id="921" w:author="Kathlen Maiara Gaulke Bonin" w:date="2018-12-02T10:08:00Z">
              <w:rPr/>
            </w:rPrChange>
          </w:rPr>
          <w:t>inseto,</w:t>
        </w:r>
        <w:r w:rsidRPr="5D3E1A17">
          <w:rPr>
            <w:sz w:val="24"/>
            <w:szCs w:val="24"/>
            <w:lang w:val="pt-BR"/>
            <w:rPrChange w:id="922" w:author="Kathlen Maiara Gaulke Bonin" w:date="2018-12-02T10:08:00Z">
              <w:rPr/>
            </w:rPrChange>
          </w:rPr>
          <w:t xml:space="preserve"> e responder, apertando o botão</w:t>
        </w:r>
      </w:ins>
      <w:ins w:id="923" w:author="Kathlen Maiara Gaulke Bonin" w:date="2018-12-02T10:13:00Z">
        <w:r w:rsidR="1DB14B40" w:rsidRPr="5D3E1A17">
          <w:rPr>
            <w:sz w:val="24"/>
            <w:szCs w:val="24"/>
            <w:lang w:val="pt-BR"/>
            <w:rPrChange w:id="924" w:author="Kathlen Maiara Gaulke Bonin" w:date="2018-12-02T10:08:00Z">
              <w:rPr/>
            </w:rPrChange>
          </w:rPr>
          <w:t xml:space="preserve"> </w:t>
        </w:r>
      </w:ins>
      <w:ins w:id="925" w:author="Kathlen Maiara Gaulke Bonin" w:date="2018-12-02T10:08:00Z">
        <w:r w:rsidRPr="5D3E1A17">
          <w:rPr>
            <w:sz w:val="24"/>
            <w:szCs w:val="24"/>
            <w:lang w:val="pt-BR"/>
            <w:rPrChange w:id="926" w:author="Kathlen Maiara Gaulke Bonin" w:date="2018-12-02T10:08:00Z">
              <w:rPr/>
            </w:rPrChange>
          </w:rPr>
          <w:t xml:space="preserve">de verdadeiro ou </w:t>
        </w:r>
        <w:commentRangeStart w:id="927"/>
        <w:r w:rsidRPr="5D3E1A17">
          <w:rPr>
            <w:sz w:val="24"/>
            <w:szCs w:val="24"/>
            <w:lang w:val="pt-BR"/>
            <w:rPrChange w:id="928" w:author="Kathlen Maiara Gaulke Bonin" w:date="2018-12-02T10:08:00Z">
              <w:rPr/>
            </w:rPrChange>
          </w:rPr>
          <w:t>falso</w:t>
        </w:r>
      </w:ins>
      <w:commentRangeEnd w:id="927"/>
      <w:r w:rsidR="003261AB">
        <w:rPr>
          <w:rStyle w:val="Refdecomentrio"/>
        </w:rPr>
        <w:commentReference w:id="927"/>
      </w:r>
      <w:ins w:id="929" w:author="Kathlen Maiara Gaulke Bonin" w:date="2018-12-02T10:13:00Z">
        <w:r w:rsidR="1DB14B40" w:rsidRPr="5D3E1A17">
          <w:rPr>
            <w:sz w:val="24"/>
            <w:szCs w:val="24"/>
            <w:lang w:val="pt-BR"/>
            <w:rPrChange w:id="930" w:author="Kathlen Maiara Gaulke Bonin" w:date="2018-12-02T10:08:00Z">
              <w:rPr/>
            </w:rPrChange>
          </w:rPr>
          <w:t>,</w:t>
        </w:r>
      </w:ins>
      <w:ins w:id="931" w:author="Kathlen Maiara Gaulke Bonin" w:date="2018-12-02T10:09:00Z">
        <w:r>
          <w:rPr>
            <w:noProof/>
          </w:rPr>
          <w:drawing>
            <wp:inline distT="0" distB="0" distL="0" distR="0" wp14:anchorId="0733EB5E" wp14:editId="0444CA10">
              <wp:extent cx="4572000" cy="2571750"/>
              <wp:effectExtent l="0" t="0" r="0" b="0"/>
              <wp:docPr id="5871537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ins>
      <w:ins w:id="932" w:author="Kathlen Maiara Gaulke Bonin" w:date="2018-12-02T10:04:00Z">
        <w:r w:rsidRPr="0DF6DB20">
          <w:rPr>
            <w:lang w:val="pt-BR"/>
            <w:rPrChange w:id="933" w:author="Kathlen Maiara Gaulke Bonin" w:date="2018-12-02T10:04:00Z">
              <w:rPr/>
            </w:rPrChange>
          </w:rPr>
          <w:t>.</w:t>
        </w:r>
      </w:ins>
      <w:ins w:id="934" w:author="Kathlen Maiara Gaulke Bonin" w:date="2018-12-02T10:10:00Z">
        <w:r>
          <w:rPr>
            <w:noProof/>
          </w:rPr>
          <w:drawing>
            <wp:inline distT="0" distB="0" distL="0" distR="0" wp14:anchorId="411A7125" wp14:editId="76D9B4EC">
              <wp:extent cx="4572000" cy="2571750"/>
              <wp:effectExtent l="0" t="0" r="0" b="0"/>
              <wp:docPr id="94876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ins>
    </w:p>
    <w:p w14:paraId="52DF09C6" w14:textId="61E2D14B" w:rsidR="0DF6DB20" w:rsidRDefault="0DF6DB20">
      <w:pPr>
        <w:spacing w:line="360" w:lineRule="auto"/>
        <w:jc w:val="both"/>
        <w:rPr>
          <w:lang w:val="pt-BR"/>
          <w:rPrChange w:id="935" w:author="Kathlen Maiara Gaulke Bonin" w:date="2018-12-16T03:03:00Z">
            <w:rPr/>
          </w:rPrChange>
        </w:rPr>
        <w:pPrChange w:id="936" w:author="Kathlen Maiara Gaulke Bonin" w:date="2018-12-16T03:03:00Z">
          <w:pPr/>
        </w:pPrChange>
      </w:pPr>
      <w:ins w:id="937" w:author="Kathlen Maiara Gaulke Bonin" w:date="2018-12-02T10:04:00Z">
        <w:r w:rsidRPr="41204520">
          <w:rPr>
            <w:sz w:val="24"/>
            <w:szCs w:val="24"/>
            <w:lang w:val="pt-BR"/>
            <w:rPrChange w:id="938" w:author="Kathlen Maiara Gaulke Bonin" w:date="2018-12-02T10:10:00Z">
              <w:rPr/>
            </w:rPrChange>
          </w:rPr>
          <w:t xml:space="preserve">Ao responder </w:t>
        </w:r>
        <w:proofErr w:type="gramStart"/>
        <w:r w:rsidRPr="41204520">
          <w:rPr>
            <w:sz w:val="24"/>
            <w:szCs w:val="24"/>
            <w:lang w:val="pt-BR"/>
            <w:rPrChange w:id="939" w:author="Kathlen Maiara Gaulke Bonin" w:date="2018-12-02T10:10:00Z">
              <w:rPr/>
            </w:rPrChange>
          </w:rPr>
          <w:t>a</w:t>
        </w:r>
        <w:proofErr w:type="gramEnd"/>
        <w:r w:rsidRPr="41204520">
          <w:rPr>
            <w:sz w:val="24"/>
            <w:szCs w:val="24"/>
            <w:lang w:val="pt-BR"/>
            <w:rPrChange w:id="940" w:author="Kathlen Maiara Gaulke Bonin" w:date="2018-12-02T10:10:00Z">
              <w:rPr/>
            </w:rPrChange>
          </w:rPr>
          <w:t xml:space="preserve"> pergunta, pode-se trocar o cartão para o próximo inseto, e seguir o mesmo processo, até responder as perguntas para todos os insetos.</w:t>
        </w:r>
        <w:r w:rsidRPr="0DF6DB20">
          <w:rPr>
            <w:lang w:val="pt-BR"/>
            <w:rPrChange w:id="941" w:author="Kathlen Maiara Gaulke Bonin" w:date="2018-12-02T10:04:00Z">
              <w:rPr/>
            </w:rPrChange>
          </w:rPr>
          <w:t xml:space="preserve"> </w:t>
        </w:r>
      </w:ins>
      <w:ins w:id="942" w:author="Kathlen Maiara Gaulke Bonin" w:date="2018-12-02T10:11:00Z">
        <w:r>
          <w:rPr>
            <w:noProof/>
          </w:rPr>
          <w:lastRenderedPageBreak/>
          <w:drawing>
            <wp:inline distT="0" distB="0" distL="0" distR="0" wp14:anchorId="09FE1B1E" wp14:editId="6394A9F3">
              <wp:extent cx="4572000" cy="2571750"/>
              <wp:effectExtent l="0" t="0" r="0" b="0"/>
              <wp:docPr id="754327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ins>
    </w:p>
    <w:p w14:paraId="30D8BBFC" w14:textId="5CCA9C0A" w:rsidR="0DF6DB20" w:rsidRDefault="0DF6DB20">
      <w:pPr>
        <w:spacing w:line="360" w:lineRule="auto"/>
        <w:jc w:val="both"/>
        <w:rPr>
          <w:lang w:val="pt-BR"/>
          <w:rPrChange w:id="943" w:author="Kathlen Maiara Gaulke Bonin" w:date="2018-12-16T03:03:00Z">
            <w:rPr/>
          </w:rPrChange>
        </w:rPr>
        <w:pPrChange w:id="944" w:author="Kathlen Maiara Gaulke Bonin" w:date="2018-12-16T03:03:00Z">
          <w:pPr/>
        </w:pPrChange>
      </w:pPr>
      <w:ins w:id="945" w:author="Kathlen Maiara Gaulke Bonin" w:date="2018-12-02T10:04:00Z">
        <w:r w:rsidRPr="24166768">
          <w:rPr>
            <w:sz w:val="24"/>
            <w:szCs w:val="24"/>
            <w:lang w:val="pt-BR"/>
            <w:rPrChange w:id="946" w:author="Kathlen Maiara Gaulke Bonin" w:date="2018-12-02T10:13:00Z">
              <w:rPr/>
            </w:rPrChange>
          </w:rPr>
          <w:t>Ao responder a última pergunta, o jogo irá apresentar a mensagem de fim de jogo e informar quantas respostas o jogador acertou, assim como mostrar os insetos que tiveram as respostas corretas.</w:t>
        </w:r>
      </w:ins>
    </w:p>
    <w:p w14:paraId="78F6E95D" w14:textId="5CCA9C0A" w:rsidR="0DF6DB20" w:rsidRPr="0097395A" w:rsidRDefault="0DF6DB20">
      <w:pPr>
        <w:rPr>
          <w:ins w:id="947" w:author="Kathlen Maiara Gaulke Bonin" w:date="2018-12-02T10:04:00Z"/>
          <w:lang w:val="pt-BR"/>
          <w:rPrChange w:id="948" w:author="Mauricio Capobianco Lopes [2]" w:date="2018-12-15T19:38:00Z">
            <w:rPr>
              <w:ins w:id="949" w:author="Kathlen Maiara Gaulke Bonin" w:date="2018-12-02T10:04:00Z"/>
            </w:rPr>
          </w:rPrChange>
        </w:rPr>
      </w:pPr>
    </w:p>
    <w:p w14:paraId="482F95BE" w14:textId="7A6E2E76" w:rsidR="3AC610CD" w:rsidRDefault="3AC610CD">
      <w:pPr>
        <w:pStyle w:val="Corpodetexto"/>
        <w:rPr>
          <w:color w:val="FF0000"/>
          <w:lang w:val="pt-BR"/>
          <w:rPrChange w:id="950" w:author="Kathlen Maiara Gaulke Bonin" w:date="2018-11-27T14:04:00Z">
            <w:rPr/>
          </w:rPrChange>
        </w:rPr>
        <w:pPrChange w:id="951" w:author="Kathlen Maiara Gaulke Bonin" w:date="2018-11-27T14:04:00Z">
          <w:pPr/>
        </w:pPrChange>
      </w:pPr>
    </w:p>
    <w:p w14:paraId="45D8F88D" w14:textId="77777777" w:rsidR="00AE34D6" w:rsidRDefault="00AE34D6" w:rsidP="00AE34D6">
      <w:pPr>
        <w:pStyle w:val="Ttulo1"/>
        <w:rPr>
          <w:ins w:id="952" w:author="Kathlen Maiara Gaulke Bonin" w:date="2018-12-16T03:03:00Z"/>
          <w:lang w:val="pt-BR"/>
        </w:rPr>
      </w:pPr>
      <w:r>
        <w:rPr>
          <w:lang w:val="pt-BR"/>
        </w:rPr>
        <w:t>APLICAÇÃO DO ROTEIRO PEDAGÓGICO</w:t>
      </w:r>
    </w:p>
    <w:p w14:paraId="416BAA1D" w14:textId="5028DF12" w:rsidR="653C6B2A" w:rsidDel="0FC39148" w:rsidRDefault="69D89906">
      <w:pPr>
        <w:pStyle w:val="Corpodetexto"/>
        <w:ind w:firstLine="432"/>
        <w:rPr>
          <w:del w:id="953" w:author="Sarah Maria Samulewski" w:date="2018-12-16T04:44:00Z"/>
          <w:rStyle w:val="CorpodetextoChar"/>
          <w:lang w:val="pt-BR"/>
          <w:rPrChange w:id="954" w:author="Sarah Maria Samulewski" w:date="2018-12-16T04:43:00Z">
            <w:rPr>
              <w:del w:id="955" w:author="Sarah Maria Samulewski" w:date="2018-12-16T04:44:00Z"/>
            </w:rPr>
          </w:rPrChange>
        </w:rPr>
        <w:pPrChange w:id="956" w:author="Sarah Maria Samulewski" w:date="2018-12-16T04:43:00Z">
          <w:pPr/>
        </w:pPrChange>
      </w:pPr>
      <w:ins w:id="957" w:author="Kathlen Maiara Gaulke Bonin" w:date="2018-12-16T04:34:00Z">
        <w:r w:rsidRPr="23A6933F">
          <w:rPr>
            <w:rStyle w:val="CorpodetextoChar"/>
            <w:lang w:val="pt-BR"/>
            <w:rPrChange w:id="958" w:author="Kathlen Maiara Gaulke Bonin" w:date="2018-12-16T04:37:00Z">
              <w:rPr/>
            </w:rPrChange>
          </w:rPr>
          <w:t xml:space="preserve">Aplicamos uma parte deste jogo </w:t>
        </w:r>
      </w:ins>
      <w:ins w:id="959" w:author="Kathlen Maiara Gaulke Bonin" w:date="2018-12-16T04:38:00Z">
        <w:r w:rsidR="0A1FDE15" w:rsidRPr="23A6933F">
          <w:rPr>
            <w:rStyle w:val="CorpodetextoChar"/>
            <w:lang w:val="pt-BR"/>
            <w:rPrChange w:id="960" w:author="Kathlen Maiara Gaulke Bonin" w:date="2018-12-16T04:37:00Z">
              <w:rPr/>
            </w:rPrChange>
          </w:rPr>
          <w:t>nos nossos locais de trabalho</w:t>
        </w:r>
        <w:commentRangeStart w:id="961"/>
        <w:r w:rsidR="0A1FDE15" w:rsidRPr="23A6933F">
          <w:rPr>
            <w:rStyle w:val="CorpodetextoChar"/>
            <w:lang w:val="pt-BR"/>
            <w:rPrChange w:id="962" w:author="Kathlen Maiara Gaulke Bonin" w:date="2018-12-16T04:37:00Z">
              <w:rPr/>
            </w:rPrChange>
          </w:rPr>
          <w:t>,</w:t>
        </w:r>
      </w:ins>
      <w:commentRangeEnd w:id="961"/>
      <w:r w:rsidR="00CD4A24">
        <w:rPr>
          <w:rStyle w:val="Refdecomentrio"/>
        </w:rPr>
        <w:commentReference w:id="961"/>
      </w:r>
      <w:ins w:id="963" w:author="Kathlen Maiara Gaulke Bonin" w:date="2018-12-16T04:38:00Z">
        <w:r w:rsidR="0A1FDE15" w:rsidRPr="23A6933F">
          <w:rPr>
            <w:rStyle w:val="CorpodetextoChar"/>
            <w:lang w:val="pt-BR"/>
            <w:rPrChange w:id="964" w:author="Kathlen Maiara Gaulke Bonin" w:date="2018-12-16T04:37:00Z">
              <w:rPr/>
            </w:rPrChange>
          </w:rPr>
          <w:t xml:space="preserve"> por co</w:t>
        </w:r>
      </w:ins>
      <w:ins w:id="965" w:author="Kathlen Maiara Gaulke Bonin" w:date="2018-12-16T04:35:00Z">
        <w:r w:rsidR="75BA7F66" w:rsidRPr="23A6933F">
          <w:rPr>
            <w:rStyle w:val="CorpodetextoChar"/>
            <w:lang w:val="pt-BR"/>
            <w:rPrChange w:id="966" w:author="Kathlen Maiara Gaulke Bonin" w:date="2018-12-16T04:37:00Z">
              <w:rPr/>
            </w:rPrChange>
          </w:rPr>
          <w:t xml:space="preserve">nta do pouco tempo que tínhamos para terminar o estágio, </w:t>
        </w:r>
        <w:r w:rsidR="2BCF5D5B" w:rsidRPr="23A6933F">
          <w:rPr>
            <w:rStyle w:val="CorpodetextoChar"/>
            <w:lang w:val="pt-BR"/>
            <w:rPrChange w:id="967" w:author="Kathlen Maiara Gaulke Bonin" w:date="2018-12-16T04:37:00Z">
              <w:rPr/>
            </w:rPrChange>
          </w:rPr>
          <w:t>não conseguimos aplicar o jogo inteiro demostrando as funções, caracter</w:t>
        </w:r>
      </w:ins>
      <w:ins w:id="968" w:author="Kathlen Maiara Gaulke Bonin" w:date="2018-12-16T04:36:00Z">
        <w:r w:rsidR="0C34B416" w:rsidRPr="23A6933F">
          <w:rPr>
            <w:rStyle w:val="CorpodetextoChar"/>
            <w:lang w:val="pt-BR"/>
            <w:rPrChange w:id="969" w:author="Kathlen Maiara Gaulke Bonin" w:date="2018-12-16T04:37:00Z">
              <w:rPr/>
            </w:rPrChange>
          </w:rPr>
          <w:t>ísticas e as perguntas.</w:t>
        </w:r>
        <w:r w:rsidR="21C5D0C1" w:rsidRPr="23A6933F">
          <w:rPr>
            <w:rStyle w:val="CorpodetextoChar"/>
            <w:lang w:val="pt-BR"/>
            <w:rPrChange w:id="970" w:author="Kathlen Maiara Gaulke Bonin" w:date="2018-12-16T04:37:00Z">
              <w:rPr/>
            </w:rPrChange>
          </w:rPr>
          <w:t xml:space="preserve"> Apenas mostramos os seis tipos de insetos que t</w:t>
        </w:r>
      </w:ins>
      <w:ins w:id="971" w:author="Kathlen Maiara Gaulke Bonin" w:date="2018-12-16T04:37:00Z">
        <w:r w:rsidR="63413856" w:rsidRPr="23A6933F">
          <w:rPr>
            <w:rStyle w:val="CorpodetextoChar"/>
            <w:lang w:val="pt-BR"/>
            <w:rPrChange w:id="972" w:author="Kathlen Maiara Gaulke Bonin" w:date="2018-12-16T04:37:00Z">
              <w:rPr/>
            </w:rPrChange>
          </w:rPr>
          <w:t xml:space="preserve">ínhamos conosco, usando o nosso dispositivo móvel e o aplicativo que os </w:t>
        </w:r>
        <w:r w:rsidR="23A6933F" w:rsidRPr="23A6933F">
          <w:rPr>
            <w:rStyle w:val="CorpodetextoChar"/>
            <w:lang w:val="pt-BR"/>
            <w:rPrChange w:id="973" w:author="Kathlen Maiara Gaulke Bonin" w:date="2018-12-16T04:37:00Z">
              <w:rPr/>
            </w:rPrChange>
          </w:rPr>
          <w:t xml:space="preserve">estudantes de ciências da </w:t>
        </w:r>
      </w:ins>
      <w:ins w:id="974" w:author="Kathlen Maiara Gaulke Bonin" w:date="2018-12-16T04:38:00Z">
        <w:r w:rsidR="4E8AB9A8" w:rsidRPr="4E8AB9A8">
          <w:rPr>
            <w:rStyle w:val="CorpodetextoChar"/>
            <w:lang w:val="pt-BR"/>
            <w:rPrChange w:id="975" w:author="Kathlen Maiara Gaulke Bonin" w:date="2018-12-16T04:38:00Z">
              <w:rPr/>
            </w:rPrChange>
          </w:rPr>
          <w:t xml:space="preserve">computação desenvolveram. </w:t>
        </w:r>
        <w:r w:rsidR="64B0BB8A" w:rsidRPr="64B0BB8A">
          <w:rPr>
            <w:rStyle w:val="CorpodetextoChar"/>
            <w:lang w:val="pt-BR"/>
            <w:rPrChange w:id="976" w:author="Kathlen Maiara Gaulke Bonin" w:date="2018-12-16T04:38:00Z">
              <w:rPr/>
            </w:rPrChange>
          </w:rPr>
          <w:t>Dividimos em grupos de 4 crianças q</w:t>
        </w:r>
      </w:ins>
      <w:ins w:id="977" w:author="Kathlen Maiara Gaulke Bonin" w:date="2018-12-16T04:39:00Z">
        <w:r w:rsidR="545750CB" w:rsidRPr="545750CB">
          <w:rPr>
            <w:rStyle w:val="CorpodetextoChar"/>
            <w:lang w:val="pt-BR"/>
            <w:rPrChange w:id="978" w:author="Kathlen Maiara Gaulke Bonin" w:date="2018-12-16T04:39:00Z">
              <w:rPr/>
            </w:rPrChange>
          </w:rPr>
          <w:t>ue tin</w:t>
        </w:r>
      </w:ins>
      <w:ins w:id="979" w:author="Kathlen Maiara Gaulke Bonin" w:date="2018-12-16T04:40:00Z">
        <w:r w:rsidR="545750CB" w:rsidRPr="545750CB">
          <w:rPr>
            <w:rStyle w:val="CorpodetextoChar"/>
            <w:lang w:val="pt-BR"/>
            <w:rPrChange w:id="980" w:author="Kathlen Maiara Gaulke Bonin" w:date="2018-12-16T04:39:00Z">
              <w:rPr/>
            </w:rPrChange>
          </w:rPr>
          <w:t>ham entre 4 e 5 anos de idade, enquanto a</w:t>
        </w:r>
      </w:ins>
      <w:ins w:id="981" w:author="Kathlen Maiara Gaulke Bonin" w:date="2018-12-16T04:39:00Z">
        <w:r w:rsidR="6400721A" w:rsidRPr="6400721A">
          <w:rPr>
            <w:rStyle w:val="CorpodetextoChar"/>
            <w:lang w:val="pt-BR"/>
            <w:rPrChange w:id="982" w:author="Kathlen Maiara Gaulke Bonin" w:date="2018-12-16T04:39:00Z">
              <w:rPr/>
            </w:rPrChange>
          </w:rPr>
          <w:t xml:space="preserve">lguns grupos estavam realizando outra atividade, </w:t>
        </w:r>
      </w:ins>
      <w:ins w:id="983" w:author="Kathlen Maiara Gaulke Bonin" w:date="2018-12-16T04:40:00Z">
        <w:r w:rsidR="3B31E79B" w:rsidRPr="3B31E79B">
          <w:rPr>
            <w:rStyle w:val="CorpodetextoChar"/>
            <w:lang w:val="pt-BR"/>
            <w:rPrChange w:id="984" w:author="Kathlen Maiara Gaulke Bonin" w:date="2018-12-16T04:40:00Z">
              <w:rPr/>
            </w:rPrChange>
          </w:rPr>
          <w:t xml:space="preserve">em um grupo nós mostrávamos os insetos a eles. </w:t>
        </w:r>
      </w:ins>
      <w:ins w:id="985" w:author="Kathlen Maiara Gaulke Bonin" w:date="2018-12-16T04:41:00Z">
        <w:r w:rsidR="6712D647" w:rsidRPr="3B31E79B">
          <w:rPr>
            <w:rStyle w:val="CorpodetextoChar"/>
            <w:lang w:val="pt-BR"/>
            <w:rPrChange w:id="986" w:author="Kathlen Maiara Gaulke Bonin" w:date="2018-12-16T04:40:00Z">
              <w:rPr/>
            </w:rPrChange>
          </w:rPr>
          <w:t>Vale lembr</w:t>
        </w:r>
        <w:r w:rsidR="6DD119A1" w:rsidRPr="3B31E79B">
          <w:rPr>
            <w:rStyle w:val="CorpodetextoChar"/>
            <w:lang w:val="pt-BR"/>
            <w:rPrChange w:id="987" w:author="Kathlen Maiara Gaulke Bonin" w:date="2018-12-16T04:40:00Z">
              <w:rPr/>
            </w:rPrChange>
          </w:rPr>
          <w:t>ar que nestes locais o uso de celular não é permitido no horário de trabalho, mas como foi</w:t>
        </w:r>
        <w:r w:rsidR="54F8B70C" w:rsidRPr="3B31E79B">
          <w:rPr>
            <w:rStyle w:val="CorpodetextoChar"/>
            <w:lang w:val="pt-BR"/>
            <w:rPrChange w:id="988" w:author="Kathlen Maiara Gaulke Bonin" w:date="2018-12-16T04:40:00Z">
              <w:rPr/>
            </w:rPrChange>
          </w:rPr>
          <w:t xml:space="preserve"> apresentado aos diretores</w:t>
        </w:r>
        <w:commentRangeStart w:id="989"/>
        <w:r w:rsidR="54F8B70C" w:rsidRPr="3B31E79B">
          <w:rPr>
            <w:rStyle w:val="CorpodetextoChar"/>
            <w:lang w:val="pt-BR"/>
            <w:rPrChange w:id="990" w:author="Kathlen Maiara Gaulke Bonin" w:date="2018-12-16T04:40:00Z">
              <w:rPr/>
            </w:rPrChange>
          </w:rPr>
          <w:t>,</w:t>
        </w:r>
      </w:ins>
      <w:commentRangeEnd w:id="989"/>
      <w:r w:rsidR="00CD4A24">
        <w:rPr>
          <w:rStyle w:val="Refdecomentrio"/>
        </w:rPr>
        <w:commentReference w:id="989"/>
      </w:r>
      <w:ins w:id="991" w:author="Kathlen Maiara Gaulke Bonin" w:date="2018-12-16T04:41:00Z">
        <w:r w:rsidR="54F8B70C" w:rsidRPr="3B31E79B">
          <w:rPr>
            <w:rStyle w:val="CorpodetextoChar"/>
            <w:lang w:val="pt-BR"/>
            <w:rPrChange w:id="992" w:author="Kathlen Maiara Gaulke Bonin" w:date="2018-12-16T04:40:00Z">
              <w:rPr/>
            </w:rPrChange>
          </w:rPr>
          <w:t xml:space="preserve"> e eles gostaram muito,</w:t>
        </w:r>
      </w:ins>
      <w:ins w:id="993" w:author="Kathlen Maiara Gaulke Bonin" w:date="2018-12-16T04:42:00Z">
        <w:r w:rsidR="356E9EC4" w:rsidRPr="3B31E79B">
          <w:rPr>
            <w:rStyle w:val="CorpodetextoChar"/>
            <w:lang w:val="pt-BR"/>
            <w:rPrChange w:id="994" w:author="Kathlen Maiara Gaulke Bonin" w:date="2018-12-16T04:40:00Z">
              <w:rPr/>
            </w:rPrChange>
          </w:rPr>
          <w:t xml:space="preserve"> nos deixaram utilizar de maneira consciente</w:t>
        </w:r>
      </w:ins>
      <w:ins w:id="995" w:author="Sarah Maria Samulewski" w:date="2018-12-16T04:44:00Z">
        <w:r w:rsidR="0FC39148" w:rsidRPr="3B31E79B">
          <w:rPr>
            <w:rStyle w:val="CorpodetextoChar"/>
            <w:lang w:val="pt-BR"/>
            <w:rPrChange w:id="996" w:author="Kathlen Maiara Gaulke Bonin" w:date="2018-12-16T04:40:00Z">
              <w:rPr/>
            </w:rPrChange>
          </w:rPr>
          <w:t>.</w:t>
        </w:r>
      </w:ins>
    </w:p>
    <w:p w14:paraId="0CF8DF54" w14:textId="2A98BEE2" w:rsidR="00AE34D6" w:rsidDel="0FC39148" w:rsidRDefault="3236E54C">
      <w:pPr>
        <w:pStyle w:val="Corpodetexto"/>
        <w:spacing w:before="82" w:line="362" w:lineRule="auto"/>
        <w:rPr>
          <w:del w:id="997" w:author="Sarah Maria Samulewski" w:date="2018-12-16T04:44:00Z"/>
          <w:lang w:val="pt-BR"/>
          <w:rPrChange w:id="998" w:author="Kathlen Maiara Gaulke Bonin" w:date="2018-12-16T04:37:00Z">
            <w:rPr>
              <w:del w:id="999" w:author="Sarah Maria Samulewski" w:date="2018-12-16T04:44:00Z"/>
            </w:rPr>
          </w:rPrChange>
        </w:rPr>
        <w:pPrChange w:id="1000" w:author="Kathlen Maiara Gaulke Bonin" w:date="2018-12-16T04:37:00Z">
          <w:pPr>
            <w:pStyle w:val="Corpodetexto"/>
          </w:pPr>
        </w:pPrChange>
      </w:pPr>
      <w:ins w:id="1001" w:author="Larissa Mayara Hafemann" w:date="2018-11-26T06:32:00Z">
        <w:del w:id="1002" w:author="Sabrina de Mello" w:date="2018-11-27T07:11:00Z">
          <w:r w:rsidRPr="16B893CE" w:rsidDel="6B210ACE">
            <w:rPr>
              <w:color w:val="FF0000"/>
              <w:lang w:val="pt-BR"/>
              <w:rPrChange w:id="1003" w:author="Kathlen Maiara Gaulke Bonin" w:date="2018-11-26T13:17:00Z">
                <w:rPr>
                  <w:lang w:val="pt-BR"/>
                </w:rPr>
              </w:rPrChange>
            </w:rPr>
            <w:delText>E</w:delText>
          </w:r>
          <w:r w:rsidRPr="16B893CE" w:rsidDel="73266EB9">
            <w:rPr>
              <w:color w:val="FF0000"/>
              <w:lang w:val="pt-BR"/>
              <w:rPrChange w:id="1004" w:author="Kathlen Maiara Gaulke Bonin" w:date="2018-11-26T13:17:00Z">
                <w:rPr>
                  <w:lang w:val="pt-BR"/>
                </w:rPr>
              </w:rPrChange>
            </w:rPr>
            <w:delText>s</w:delText>
          </w:r>
          <w:r w:rsidR="7F287CE2" w:rsidRPr="16B893CE" w:rsidDel="73266EB9">
            <w:rPr>
              <w:color w:val="FF0000"/>
              <w:lang w:val="pt-BR"/>
              <w:rPrChange w:id="1005" w:author="Kathlen Maiara Gaulke Bonin" w:date="2018-11-26T13:17:00Z">
                <w:rPr>
                  <w:lang w:val="pt-BR"/>
                </w:rPr>
              </w:rPrChange>
            </w:rPr>
            <w:delText>t</w:delText>
          </w:r>
        </w:del>
      </w:ins>
      <w:ins w:id="1006" w:author="Larissa Mayara Hafemann" w:date="2018-11-26T06:33:00Z">
        <w:del w:id="1007" w:author="Sabrina de Mello" w:date="2018-11-27T07:11:00Z">
          <w:r w:rsidR="75C4B445" w:rsidRPr="16B893CE" w:rsidDel="73266EB9">
            <w:rPr>
              <w:color w:val="FF0000"/>
              <w:lang w:val="pt-BR"/>
              <w:rPrChange w:id="1008" w:author="Kathlen Maiara Gaulke Bonin" w:date="2018-11-26T13:17:00Z">
                <w:rPr>
                  <w:lang w:val="pt-BR"/>
                </w:rPr>
              </w:rPrChange>
            </w:rPr>
            <w:delText>a aplicação pedagógica será aplicada com crianças do terceiro ano do en</w:delText>
          </w:r>
          <w:r w:rsidR="72035595" w:rsidRPr="16B893CE" w:rsidDel="73266EB9">
            <w:rPr>
              <w:color w:val="FF0000"/>
              <w:lang w:val="pt-BR"/>
              <w:rPrChange w:id="1009" w:author="Kathlen Maiara Gaulke Bonin" w:date="2018-11-26T13:17:00Z">
                <w:rPr>
                  <w:lang w:val="pt-BR"/>
                </w:rPr>
              </w:rPrChange>
            </w:rPr>
            <w:delText>sino fundamental, terá como seu</w:delText>
          </w:r>
        </w:del>
      </w:ins>
      <w:ins w:id="1010" w:author="Larissa Mayara Hafemann" w:date="2018-11-26T06:34:00Z">
        <w:del w:id="1011" w:author="Sabrina de Mello" w:date="2018-11-27T07:11:00Z">
          <w:r w:rsidR="295986F2" w:rsidRPr="16B893CE" w:rsidDel="73266EB9">
            <w:rPr>
              <w:color w:val="FF0000"/>
              <w:lang w:val="pt-BR"/>
              <w:rPrChange w:id="1012" w:author="Kathlen Maiara Gaulke Bonin" w:date="2018-11-26T13:17:00Z">
                <w:rPr>
                  <w:lang w:val="pt-BR"/>
                </w:rPr>
              </w:rPrChange>
            </w:rPr>
            <w:delText xml:space="preserve"> tema a </w:delText>
          </w:r>
          <w:r w:rsidR="77D2ABE8" w:rsidRPr="16B893CE" w:rsidDel="73266EB9">
            <w:rPr>
              <w:color w:val="FF0000"/>
              <w:lang w:val="pt-BR"/>
              <w:rPrChange w:id="1013" w:author="Kathlen Maiara Gaulke Bonin" w:date="2018-11-26T13:17:00Z">
                <w:rPr>
                  <w:lang w:val="pt-BR"/>
                </w:rPr>
              </w:rPrChange>
            </w:rPr>
            <w:delText>educaç</w:delText>
          </w:r>
        </w:del>
      </w:ins>
      <w:ins w:id="1014" w:author="Larissa Mayara Hafemann" w:date="2018-11-26T06:36:00Z">
        <w:del w:id="1015" w:author="Sabrina de Mello" w:date="2018-11-27T07:11:00Z">
          <w:r w:rsidR="55BF4315" w:rsidRPr="16B893CE" w:rsidDel="73266EB9">
            <w:rPr>
              <w:color w:val="FF0000"/>
              <w:lang w:val="pt-BR"/>
              <w:rPrChange w:id="1016" w:author="Kathlen Maiara Gaulke Bonin" w:date="2018-11-26T13:17:00Z">
                <w:rPr>
                  <w:lang w:val="pt-BR"/>
                </w:rPr>
              </w:rPrChange>
            </w:rPr>
            <w:delText>ão</w:delText>
          </w:r>
        </w:del>
      </w:ins>
      <w:ins w:id="1017" w:author="Larissa Mayara Hafemann" w:date="2018-11-26T06:34:00Z">
        <w:del w:id="1018" w:author="Sabrina de Mello" w:date="2018-11-27T07:11:00Z">
          <w:r w:rsidR="77D2ABE8" w:rsidRPr="16B893CE" w:rsidDel="73266EB9">
            <w:rPr>
              <w:color w:val="FF0000"/>
              <w:lang w:val="pt-BR"/>
              <w:rPrChange w:id="1019" w:author="Kathlen Maiara Gaulke Bonin" w:date="2018-11-26T13:17:00Z">
                <w:rPr>
                  <w:lang w:val="pt-BR"/>
                </w:rPr>
              </w:rPrChange>
            </w:rPr>
            <w:delText xml:space="preserve"> no contexto</w:delText>
          </w:r>
        </w:del>
      </w:ins>
      <w:ins w:id="1020" w:author="Larissa Mayara Hafemann" w:date="2018-11-26T06:36:00Z">
        <w:del w:id="1021" w:author="Sabrina de Mello" w:date="2018-11-27T07:11:00Z">
          <w:r w:rsidR="55BF4315" w:rsidRPr="16B893CE" w:rsidDel="73266EB9">
            <w:rPr>
              <w:color w:val="FF0000"/>
              <w:lang w:val="pt-BR"/>
              <w:rPrChange w:id="1022" w:author="Kathlen Maiara Gaulke Bonin" w:date="2018-11-26T13:17:00Z">
                <w:rPr>
                  <w:lang w:val="pt-BR"/>
                </w:rPr>
              </w:rPrChange>
            </w:rPr>
            <w:delText>,</w:delText>
          </w:r>
        </w:del>
      </w:ins>
      <w:ins w:id="1023" w:author="Larissa Mayara Hafemann" w:date="2018-11-26T06:37:00Z">
        <w:del w:id="1024" w:author="Sabrina de Mello" w:date="2018-11-27T07:11:00Z">
          <w:r w:rsidR="1677EC56" w:rsidRPr="16B893CE" w:rsidDel="73266EB9">
            <w:rPr>
              <w:color w:val="FF0000"/>
              <w:lang w:val="pt-BR"/>
              <w:rPrChange w:id="1025" w:author="Kathlen Maiara Gaulke Bonin" w:date="2018-11-26T13:17:00Z">
                <w:rPr>
                  <w:lang w:val="pt-BR"/>
                </w:rPr>
              </w:rPrChange>
            </w:rPr>
            <w:delText xml:space="preserve"> </w:delText>
          </w:r>
          <w:r w:rsidR="1677EC56" w:rsidRPr="00323080" w:rsidDel="73266EB9">
            <w:rPr>
              <w:rStyle w:val="CorpodetextoChar"/>
              <w:color w:val="FF0000"/>
              <w:lang w:val="pt-BR"/>
              <w:rPrChange w:id="1026" w:author="Mauricio Capobianco Lopes [2]" w:date="2018-12-17T11:33:00Z">
                <w:rPr>
                  <w:lang w:val="pt-BR"/>
                </w:rPr>
              </w:rPrChange>
            </w:rPr>
            <w:delText xml:space="preserve">O </w:delText>
          </w:r>
        </w:del>
      </w:ins>
      <w:ins w:id="1027" w:author="Larissa Mayara Hafemann" w:date="2018-11-26T06:34:00Z">
        <w:del w:id="1028" w:author="Sabrina de Mello" w:date="2018-11-27T07:11:00Z">
          <w:r w:rsidR="77D2ABE8" w:rsidRPr="00323080" w:rsidDel="73266EB9">
            <w:rPr>
              <w:rStyle w:val="CorpodetextoChar"/>
              <w:color w:val="FF0000"/>
              <w:lang w:val="pt-BR"/>
              <w:rPrChange w:id="1029" w:author="Mauricio Capobianco Lopes [2]" w:date="2018-12-17T11:33:00Z">
                <w:rPr>
                  <w:lang w:val="pt-BR"/>
                </w:rPr>
              </w:rPrChange>
            </w:rPr>
            <w:delText>M</w:delText>
          </w:r>
        </w:del>
      </w:ins>
      <w:ins w:id="1030" w:author="Larissa Mayara Hafemann" w:date="2018-11-26T06:35:00Z">
        <w:del w:id="1031" w:author="Sabrina de Mello" w:date="2018-11-27T07:11:00Z">
          <w:r w:rsidR="35B59BF6" w:rsidRPr="00323080" w:rsidDel="73266EB9">
            <w:rPr>
              <w:rStyle w:val="CorpodetextoChar"/>
              <w:color w:val="FF0000"/>
              <w:lang w:val="pt-BR"/>
              <w:rPrChange w:id="1032" w:author="Mauricio Capobianco Lopes [2]" w:date="2018-12-17T11:33:00Z">
                <w:rPr>
                  <w:lang w:val="pt-BR"/>
                </w:rPr>
              </w:rPrChange>
            </w:rPr>
            <w:delText>UNDO</w:delText>
          </w:r>
          <w:r w:rsidR="35B59BF6" w:rsidRPr="00323080" w:rsidDel="6B210ACE">
            <w:rPr>
              <w:rStyle w:val="CorpodetextoChar"/>
              <w:color w:val="FF0000"/>
              <w:lang w:val="pt-BR"/>
              <w:rPrChange w:id="1033" w:author="Mauricio Capobianco Lopes [2]" w:date="2018-12-17T11:33:00Z">
                <w:rPr>
                  <w:lang w:val="pt-BR"/>
                </w:rPr>
              </w:rPrChange>
            </w:rPr>
            <w:delText xml:space="preserve"> </w:delText>
          </w:r>
          <w:r w:rsidR="35B59BF6" w:rsidRPr="00323080" w:rsidDel="73266EB9">
            <w:rPr>
              <w:rStyle w:val="CorpodetextoChar"/>
              <w:color w:val="FF0000"/>
              <w:lang w:val="pt-BR"/>
              <w:rPrChange w:id="1034" w:author="Mauricio Capobianco Lopes [2]" w:date="2018-12-17T11:33:00Z">
                <w:rPr>
                  <w:lang w:val="pt-BR"/>
                </w:rPr>
              </w:rPrChange>
            </w:rPr>
            <w:delText xml:space="preserve">DOS </w:delText>
          </w:r>
          <w:r w:rsidR="35B59BF6" w:rsidRPr="00323080" w:rsidDel="6B210ACE">
            <w:rPr>
              <w:rStyle w:val="CorpodetextoChar"/>
              <w:color w:val="FF0000"/>
              <w:lang w:val="pt-BR"/>
              <w:rPrChange w:id="1035" w:author="Mauricio Capobianco Lopes [2]" w:date="2018-12-17T11:33:00Z">
                <w:rPr>
                  <w:lang w:val="pt-BR"/>
                </w:rPr>
              </w:rPrChange>
            </w:rPr>
            <w:delText>INSETOS</w:delText>
          </w:r>
        </w:del>
      </w:ins>
      <w:ins w:id="1036" w:author="Larissa Mayara Hafemann" w:date="2018-11-26T06:34:00Z">
        <w:del w:id="1037" w:author="Sabrina de Mello" w:date="2018-11-27T07:11:00Z">
          <w:r w:rsidR="77D2ABE8" w:rsidRPr="16B893CE" w:rsidDel="6B210ACE">
            <w:rPr>
              <w:rStyle w:val="CorpodetextoChar"/>
              <w:color w:val="FF0000"/>
              <w:lang w:val="pt-BR"/>
              <w:rPrChange w:id="1038" w:author="Kathlen Maiara Gaulke Bonin" w:date="2018-11-26T13:17:00Z">
                <w:rPr/>
              </w:rPrChange>
            </w:rPr>
            <w:delText>: u</w:delText>
          </w:r>
        </w:del>
      </w:ins>
      <w:ins w:id="1039" w:author="Larissa Mayara Hafemann" w:date="2018-11-26T06:35:00Z">
        <w:del w:id="1040" w:author="Sabrina de Mello" w:date="2018-11-27T07:11:00Z">
          <w:r w:rsidR="65395013" w:rsidRPr="16B893CE" w:rsidDel="6B210ACE">
            <w:rPr>
              <w:rStyle w:val="CorpodetextoChar"/>
              <w:color w:val="FF0000"/>
              <w:lang w:val="pt-BR"/>
              <w:rPrChange w:id="1041" w:author="Kathlen Maiara Gaulke Bonin" w:date="2018-11-26T13:17:00Z">
                <w:rPr/>
              </w:rPrChange>
            </w:rPr>
            <w:delText>ma aventura repleta de desafios e conhecimentos.</w:delText>
          </w:r>
        </w:del>
      </w:ins>
      <w:ins w:id="1042" w:author="Kathlen Maiara Gaulke Bonin" w:date="2018-11-26T13:17:00Z">
        <w:del w:id="1043" w:author="Sabrina de Mello" w:date="2018-11-27T07:12:00Z">
          <w:r w:rsidR="16B893CE" w:rsidRPr="16B893CE" w:rsidDel="5A27C45C">
            <w:rPr>
              <w:rStyle w:val="CorpodetextoChar"/>
              <w:color w:val="FF0000"/>
              <w:lang w:val="pt-BR"/>
              <w:rPrChange w:id="1044" w:author="Kathlen Maiara Gaulke Bonin" w:date="2018-11-26T13:17:00Z">
                <w:rPr/>
              </w:rPrChange>
            </w:rPr>
            <w:delText xml:space="preserve"> </w:delText>
          </w:r>
        </w:del>
        <w:del w:id="1045" w:author="Sabrina de Mello" w:date="2018-11-27T07:11:00Z">
          <w:r w:rsidR="16B893CE" w:rsidRPr="16B893CE" w:rsidDel="6B210ACE">
            <w:rPr>
              <w:rStyle w:val="CorpodetextoChar"/>
              <w:color w:val="FF0000"/>
              <w:lang w:val="pt-BR"/>
              <w:rPrChange w:id="1046" w:author="Kathlen Maiara Gaulke Bonin" w:date="2018-11-26T13:17:00Z">
                <w:rPr/>
              </w:rPrChange>
            </w:rPr>
            <w:delText xml:space="preserve">NÃO SERÁ APLICADA. </w:delText>
          </w:r>
        </w:del>
      </w:ins>
    </w:p>
    <w:p w14:paraId="61E09E37" w14:textId="280EAC17" w:rsidR="5225B4FF" w:rsidDel="29471ACD" w:rsidRDefault="225FFD5A">
      <w:pPr>
        <w:spacing w:before="82" w:line="362" w:lineRule="auto"/>
        <w:ind w:right="104"/>
        <w:jc w:val="center"/>
        <w:rPr>
          <w:del w:id="1047" w:author="Kathlen Maiara Gaulke Bonin" w:date="2018-11-26T13:16:00Z"/>
          <w:sz w:val="24"/>
          <w:szCs w:val="24"/>
          <w:lang w:val="pt-BR"/>
          <w:rPrChange w:id="1048" w:author="Larissa Mayara Hafemann" w:date="2018-11-26T06:39:00Z">
            <w:rPr>
              <w:del w:id="1049" w:author="Kathlen Maiara Gaulke Bonin" w:date="2018-11-26T13:16:00Z"/>
            </w:rPr>
          </w:rPrChange>
        </w:rPr>
        <w:pPrChange w:id="1050" w:author="Larissa Mayara Hafemann" w:date="2018-11-26T06:39:00Z">
          <w:pPr/>
        </w:pPrChange>
      </w:pPr>
      <w:ins w:id="1051" w:author="Larissa Mayara Hafemann" w:date="2018-11-26T06:39:00Z">
        <w:del w:id="1052" w:author="Sabrina de Mello" w:date="2018-11-27T07:12:00Z">
          <w:r w:rsidRPr="225FFD5A" w:rsidDel="5BA9593C">
            <w:rPr>
              <w:sz w:val="24"/>
              <w:szCs w:val="24"/>
              <w:lang w:val="pt-BR"/>
              <w:rPrChange w:id="1053" w:author="Larissa Mayara Hafemann" w:date="2018-11-26T06:39:00Z">
                <w:rPr/>
              </w:rPrChange>
            </w:rPr>
            <w:delText>Portanto o objetivo é que a criança</w:delText>
          </w:r>
        </w:del>
      </w:ins>
      <w:ins w:id="1054" w:author="Kathlen Maiara Gaulke Bonin" w:date="2018-11-26T13:16:00Z">
        <w:del w:id="1055" w:author="Sabrina de Mello" w:date="2018-11-27T07:12:00Z">
          <w:r w:rsidR="29471ACD" w:rsidRPr="225FFD5A" w:rsidDel="5BA9593C">
            <w:rPr>
              <w:sz w:val="24"/>
              <w:szCs w:val="24"/>
              <w:lang w:val="pt-BR"/>
              <w:rPrChange w:id="1056" w:author="Larissa Mayara Hafemann" w:date="2018-11-26T06:39:00Z">
                <w:rPr/>
              </w:rPrChange>
            </w:rPr>
            <w:delText>.</w:delText>
          </w:r>
        </w:del>
      </w:ins>
    </w:p>
    <w:p w14:paraId="13AA3FA6" w14:textId="206B7192" w:rsidR="29471ACD" w:rsidDel="5A27C45C" w:rsidRDefault="29471ACD">
      <w:pPr>
        <w:spacing w:before="82" w:line="362" w:lineRule="auto"/>
        <w:ind w:right="104"/>
        <w:jc w:val="both"/>
        <w:rPr>
          <w:del w:id="1057" w:author="Sabrina de Mello" w:date="2018-11-27T07:12:00Z"/>
          <w:sz w:val="24"/>
          <w:szCs w:val="24"/>
          <w:lang w:val="pt-BR"/>
          <w:rPrChange w:id="1058" w:author="Sabrina de Mello" w:date="2018-11-27T07:12:00Z">
            <w:rPr>
              <w:del w:id="1059" w:author="Sabrina de Mello" w:date="2018-11-27T07:12:00Z"/>
            </w:rPr>
          </w:rPrChange>
        </w:rPr>
        <w:pPrChange w:id="1060" w:author="Sabrina de Mello" w:date="2018-11-27T07:12:00Z">
          <w:pPr/>
        </w:pPrChange>
      </w:pPr>
    </w:p>
    <w:p w14:paraId="619EC263" w14:textId="3FBF2037" w:rsidR="00AE34D6" w:rsidDel="5A27C45C" w:rsidRDefault="77D2ABE8">
      <w:pPr>
        <w:pStyle w:val="Corpodetexto"/>
        <w:ind w:firstLine="0"/>
        <w:rPr>
          <w:del w:id="1061" w:author="Sabrina de Mello" w:date="2018-11-27T07:12:00Z"/>
          <w:b/>
          <w:bCs/>
          <w:sz w:val="28"/>
          <w:szCs w:val="28"/>
          <w:lang w:val="pt-BR"/>
          <w:rPrChange w:id="1062" w:author="Kathlen Maiara Gaulke Bonin" w:date="2018-11-26T13:16:00Z">
            <w:rPr>
              <w:del w:id="1063" w:author="Sabrina de Mello" w:date="2018-11-27T07:12:00Z"/>
            </w:rPr>
          </w:rPrChange>
        </w:rPr>
        <w:pPrChange w:id="1064" w:author="Kathlen Maiara Gaulke Bonin" w:date="2018-11-26T13:16:00Z">
          <w:pPr>
            <w:pStyle w:val="Corpodetexto"/>
          </w:pPr>
        </w:pPrChange>
      </w:pPr>
      <w:ins w:id="1065" w:author="Larissa Mayara Hafemann" w:date="2018-11-26T06:34:00Z">
        <w:del w:id="1066" w:author="Sabrina de Mello" w:date="2018-11-27T07:12:00Z">
          <w:r w:rsidRPr="29471ACD" w:rsidDel="5A27C45C">
            <w:rPr>
              <w:lang w:val="pt-BR"/>
              <w:rPrChange w:id="1067" w:author="Kathlen Maiara Gaulke Bonin" w:date="2018-11-26T13:16:00Z">
                <w:rPr/>
              </w:rPrChange>
            </w:rPr>
            <w:delText xml:space="preserve"> </w:delText>
          </w:r>
        </w:del>
      </w:ins>
    </w:p>
    <w:p w14:paraId="2FC4190F" w14:textId="2B72428C" w:rsidR="00AE34D6" w:rsidRDefault="77D2ABE8">
      <w:pPr>
        <w:pStyle w:val="Corpodetexto"/>
        <w:spacing w:before="82" w:line="362" w:lineRule="auto"/>
        <w:ind w:firstLine="432"/>
        <w:rPr>
          <w:rStyle w:val="CorpodetextoChar"/>
          <w:lang w:val="pt-BR"/>
          <w:rPrChange w:id="1068" w:author="Sarah Maria Samulewski" w:date="2018-12-16T04:44:00Z">
            <w:rPr/>
          </w:rPrChange>
        </w:rPr>
        <w:pPrChange w:id="1069" w:author="Sarah Maria Samulewski" w:date="2018-12-16T04:44:00Z">
          <w:pPr>
            <w:pStyle w:val="Corpodetexto"/>
          </w:pPr>
        </w:pPrChange>
      </w:pPr>
      <w:ins w:id="1070" w:author="Larissa Mayara Hafemann" w:date="2018-11-26T06:34:00Z">
        <w:del w:id="1071" w:author="Sabrina de Mello" w:date="2018-11-27T07:12:00Z">
          <w:r w:rsidRPr="77D2ABE8" w:rsidDel="5A27C45C">
            <w:rPr>
              <w:lang w:val="pt-BR"/>
              <w:rPrChange w:id="1072" w:author="Larissa Mayara Hafemann" w:date="2018-11-26T06:34:00Z">
                <w:rPr/>
              </w:rPrChange>
            </w:rPr>
            <w:delText xml:space="preserve"> </w:delText>
          </w:r>
        </w:del>
      </w:ins>
      <w:del w:id="1073" w:author="Sabrina de Mello" w:date="2018-11-27T07:12:00Z">
        <w:r w:rsidR="00AE34D6" w:rsidDel="5A27C45C">
          <w:rPr>
            <w:lang w:val="pt-BR"/>
          </w:rPr>
          <w:delText>[Descrever a aplicação do roteiro pedagógico (ou parte dele) em uma turma da educação básica]</w:delText>
        </w:r>
      </w:del>
    </w:p>
    <w:p w14:paraId="6910C5B4" w14:textId="475D3DE9" w:rsidR="392B9362" w:rsidRDefault="392B9362">
      <w:pPr>
        <w:pStyle w:val="Corpodetexto"/>
        <w:ind w:firstLine="0"/>
        <w:rPr>
          <w:rStyle w:val="CorpodetextoChar"/>
          <w:lang w:val="pt-BR"/>
          <w:rPrChange w:id="1074" w:author="Sarah Maria Samulewski" w:date="2018-12-16T04:44:00Z">
            <w:rPr/>
          </w:rPrChange>
        </w:rPr>
        <w:pPrChange w:id="1075" w:author="Sarah Maria Samulewski" w:date="2018-12-16T04:44:00Z">
          <w:pPr/>
        </w:pPrChange>
      </w:pPr>
    </w:p>
    <w:p w14:paraId="11021424" w14:textId="77777777" w:rsidR="00AE34D6" w:rsidRDefault="00AE34D6" w:rsidP="00AE34D6">
      <w:pPr>
        <w:pStyle w:val="Ttulo1"/>
        <w:rPr>
          <w:ins w:id="1076" w:author="Sarah Maria Samulewski" w:date="2018-12-16T04:44:00Z"/>
          <w:lang w:val="pt-BR"/>
        </w:rPr>
      </w:pPr>
      <w:r>
        <w:rPr>
          <w:lang w:val="pt-BR"/>
        </w:rPr>
        <w:t>RESULTADOS</w:t>
      </w:r>
    </w:p>
    <w:p w14:paraId="4255A240" w14:textId="2EDE9665" w:rsidR="0FC39148" w:rsidRDefault="7BACC5D2">
      <w:pPr>
        <w:spacing w:line="360" w:lineRule="auto"/>
        <w:ind w:firstLine="432"/>
        <w:jc w:val="both"/>
        <w:rPr>
          <w:sz w:val="24"/>
          <w:szCs w:val="24"/>
          <w:lang w:val="pt-BR"/>
          <w:rPrChange w:id="1077" w:author="Sarah Maria Samulewski" w:date="2018-12-16T05:13:00Z">
            <w:rPr/>
          </w:rPrChange>
        </w:rPr>
        <w:pPrChange w:id="1078" w:author="Sarah Maria Samulewski" w:date="2018-12-16T05:13:00Z">
          <w:pPr/>
        </w:pPrChange>
      </w:pPr>
      <w:ins w:id="1079" w:author="Sarah Maria Samulewski" w:date="2018-12-16T05:12:00Z">
        <w:r w:rsidRPr="235EA178">
          <w:rPr>
            <w:sz w:val="24"/>
            <w:szCs w:val="24"/>
            <w:lang w:val="pt-BR"/>
            <w:rPrChange w:id="1080" w:author="Sarah Maria Samulewski" w:date="2018-12-16T05:12:00Z">
              <w:rPr/>
            </w:rPrChange>
          </w:rPr>
          <w:t>Tanto a equipe pedagógica, quanto as crianças, ficaram extremamente instigados ao ver os insetos em realidade aumentada. Fazemos estágio em uma área considerada mais carente na cidade, então o acesso a celular e principalmente jogos educativos é muito pequeno, com isso, trazer o celular com um jogo diferenciado para dentro da sala de aula, fez com que as crianças se envolvessem muito, considerando esse momento, algo único, como uma das crianças relatou “Isso é mágica?”.</w:t>
        </w:r>
      </w:ins>
    </w:p>
    <w:p w14:paraId="7E8DC81B" w14:textId="3297584C" w:rsidR="0FC39148" w:rsidRDefault="7BACC5D2">
      <w:pPr>
        <w:spacing w:line="360" w:lineRule="auto"/>
        <w:ind w:firstLine="432"/>
        <w:jc w:val="both"/>
        <w:rPr>
          <w:sz w:val="24"/>
          <w:szCs w:val="24"/>
          <w:lang w:val="pt-BR"/>
          <w:rPrChange w:id="1081" w:author="Sarah Maria Samulewski" w:date="2018-12-16T05:20:00Z">
            <w:rPr/>
          </w:rPrChange>
        </w:rPr>
        <w:pPrChange w:id="1082" w:author="Sarah Maria Samulewski" w:date="2018-12-16T05:20:00Z">
          <w:pPr/>
        </w:pPrChange>
      </w:pPr>
      <w:ins w:id="1083" w:author="Sarah Maria Samulewski" w:date="2018-12-16T05:12:00Z">
        <w:r w:rsidRPr="235EA178">
          <w:rPr>
            <w:sz w:val="24"/>
            <w:szCs w:val="24"/>
            <w:lang w:val="pt-BR"/>
            <w:rPrChange w:id="1084" w:author="Sarah Maria Samulewski" w:date="2018-12-16T05:12:00Z">
              <w:rPr/>
            </w:rPrChange>
          </w:rPr>
          <w:t>As crianças ficaram muito curiosas para ver todos os insetos, adoravam colocar a mão, queriam “sentir”, olhavam fascinada</w:t>
        </w:r>
      </w:ins>
      <w:ins w:id="1085" w:author="Sarah Maria Samulewski" w:date="2018-12-16T05:13:00Z">
        <w:r w:rsidR="40344D5E" w:rsidRPr="235EA178">
          <w:rPr>
            <w:sz w:val="24"/>
            <w:szCs w:val="24"/>
            <w:lang w:val="pt-BR"/>
            <w:rPrChange w:id="1086" w:author="Sarah Maria Samulewski" w:date="2018-12-16T05:12:00Z">
              <w:rPr/>
            </w:rPrChange>
          </w:rPr>
          <w:t>s para</w:t>
        </w:r>
      </w:ins>
      <w:ins w:id="1087" w:author="Sarah Maria Samulewski" w:date="2018-12-16T05:12:00Z">
        <w:r w:rsidRPr="235EA178">
          <w:rPr>
            <w:sz w:val="24"/>
            <w:szCs w:val="24"/>
            <w:lang w:val="pt-BR"/>
            <w:rPrChange w:id="1088" w:author="Sarah Maria Samulewski" w:date="2018-12-16T05:12:00Z">
              <w:rPr/>
            </w:rPrChange>
          </w:rPr>
          <w:t xml:space="preserve"> as características extremamente reais dos insetos, no início ficaram encantadas com a borboleta, pelo fato de ser colorida e grande e sentiram nojo da </w:t>
        </w:r>
      </w:ins>
      <w:ins w:id="1089" w:author="Sarah Maria Samulewski" w:date="2018-12-16T05:16:00Z">
        <w:r w:rsidR="5192A396" w:rsidRPr="235EA178">
          <w:rPr>
            <w:sz w:val="24"/>
            <w:szCs w:val="24"/>
            <w:lang w:val="pt-BR"/>
            <w:rPrChange w:id="1090" w:author="Sarah Maria Samulewski" w:date="2018-12-16T05:12:00Z">
              <w:rPr/>
            </w:rPrChange>
          </w:rPr>
          <w:t>barata</w:t>
        </w:r>
      </w:ins>
      <w:ins w:id="1091" w:author="Sarah Maria Samulewski" w:date="2018-12-16T05:12:00Z">
        <w:r w:rsidRPr="235EA178">
          <w:rPr>
            <w:sz w:val="24"/>
            <w:szCs w:val="24"/>
            <w:lang w:val="pt-BR"/>
            <w:rPrChange w:id="1092" w:author="Sarah Maria Samulewski" w:date="2018-12-16T05:12:00Z">
              <w:rPr/>
            </w:rPrChange>
          </w:rPr>
          <w:t>, mas ao final estavam tão entretidas que queria</w:t>
        </w:r>
      </w:ins>
      <w:ins w:id="1093" w:author="Sarah Maria Samulewski" w:date="2018-12-16T05:20:00Z">
        <w:r w:rsidR="0B5873DB" w:rsidRPr="235EA178">
          <w:rPr>
            <w:sz w:val="24"/>
            <w:szCs w:val="24"/>
            <w:lang w:val="pt-BR"/>
            <w:rPrChange w:id="1094" w:author="Sarah Maria Samulewski" w:date="2018-12-16T05:12:00Z">
              <w:rPr/>
            </w:rPrChange>
          </w:rPr>
          <w:t>m</w:t>
        </w:r>
      </w:ins>
      <w:ins w:id="1095" w:author="Sarah Maria Samulewski" w:date="2018-12-16T05:12:00Z">
        <w:r w:rsidRPr="235EA178">
          <w:rPr>
            <w:sz w:val="24"/>
            <w:szCs w:val="24"/>
            <w:lang w:val="pt-BR"/>
            <w:rPrChange w:id="1096" w:author="Sarah Maria Samulewski" w:date="2018-12-16T05:12:00Z">
              <w:rPr/>
            </w:rPrChange>
          </w:rPr>
          <w:t xml:space="preserve"> ver todos os insetos ao mesmo tempo, podendo </w:t>
        </w:r>
        <w:r w:rsidRPr="235EA178">
          <w:rPr>
            <w:sz w:val="24"/>
            <w:szCs w:val="24"/>
            <w:lang w:val="pt-BR"/>
            <w:rPrChange w:id="1097" w:author="Sarah Maria Samulewski" w:date="2018-12-16T05:12:00Z">
              <w:rPr/>
            </w:rPrChange>
          </w:rPr>
          <w:lastRenderedPageBreak/>
          <w:t>assim comparar suas características, tamanho, movimento.</w:t>
        </w:r>
      </w:ins>
    </w:p>
    <w:p w14:paraId="2CFD7AD8" w14:textId="4A1E2AE6" w:rsidR="0FC39148" w:rsidRDefault="7BACC5D2">
      <w:pPr>
        <w:spacing w:line="360" w:lineRule="auto"/>
        <w:ind w:firstLine="432"/>
        <w:jc w:val="both"/>
        <w:rPr>
          <w:lang w:val="pt-BR"/>
          <w:rPrChange w:id="1098" w:author="Sarah Maria Samulewski" w:date="2018-12-16T05:13:00Z">
            <w:rPr/>
          </w:rPrChange>
        </w:rPr>
        <w:pPrChange w:id="1099" w:author="Sarah Maria Samulewski" w:date="2018-12-16T05:13:00Z">
          <w:pPr/>
        </w:pPrChange>
      </w:pPr>
      <w:ins w:id="1100" w:author="Sarah Maria Samulewski" w:date="2018-12-16T05:12:00Z">
        <w:r w:rsidRPr="235EA178">
          <w:rPr>
            <w:sz w:val="24"/>
            <w:szCs w:val="24"/>
            <w:lang w:val="pt-BR"/>
            <w:rPrChange w:id="1101" w:author="Sarah Maria Samulewski" w:date="2018-12-16T05:12:00Z">
              <w:rPr/>
            </w:rPrChange>
          </w:rPr>
          <w:t>Com essa experiência podemos vivenciar a importância da presença da tecnologia em sala de aula, aquele momento tirou as crianças de uma rotina mecânica e as deixou entretidas e instigadas ao aprender sobre insetos.</w:t>
        </w:r>
      </w:ins>
    </w:p>
    <w:p w14:paraId="6A175BE0" w14:textId="562A0472" w:rsidR="0FC39148" w:rsidDel="7BACC5D2" w:rsidRDefault="0FC39148">
      <w:pPr>
        <w:pStyle w:val="Corpodetexto"/>
        <w:ind w:firstLine="432"/>
        <w:rPr>
          <w:del w:id="1102" w:author="Sarah Maria Samulewski" w:date="2018-12-16T05:12:00Z"/>
          <w:lang w:val="pt-BR"/>
          <w:rPrChange w:id="1103" w:author="Sarah Maria Samulewski" w:date="2018-12-16T04:44:00Z">
            <w:rPr>
              <w:del w:id="1104" w:author="Sarah Maria Samulewski" w:date="2018-12-16T05:12:00Z"/>
            </w:rPr>
          </w:rPrChange>
        </w:rPr>
        <w:pPrChange w:id="1105" w:author="Sarah Maria Samulewski" w:date="2018-12-16T05:11:00Z">
          <w:pPr/>
        </w:pPrChange>
      </w:pPr>
    </w:p>
    <w:p w14:paraId="0138C7E7" w14:textId="77777777" w:rsidR="7BACC5D2" w:rsidRDefault="7BACC5D2">
      <w:pPr>
        <w:pStyle w:val="Corpodetexto"/>
        <w:ind w:firstLine="432"/>
        <w:rPr>
          <w:lang w:val="pt-BR"/>
          <w:rPrChange w:id="1106" w:author="Sarah Maria Samulewski" w:date="2018-12-16T05:12:00Z">
            <w:rPr/>
          </w:rPrChange>
        </w:rPr>
        <w:pPrChange w:id="1107" w:author="Sarah Maria Samulewski" w:date="2018-12-16T05:12:00Z">
          <w:pPr/>
        </w:pPrChange>
      </w:pPr>
    </w:p>
    <w:p w14:paraId="7E084D53" w14:textId="39D5143A" w:rsidR="729B926A" w:rsidDel="232DAE62" w:rsidRDefault="729B926A">
      <w:pPr>
        <w:pStyle w:val="Ttulo1"/>
        <w:numPr>
          <w:ilvl w:val="0"/>
          <w:numId w:val="0"/>
        </w:numPr>
        <w:ind w:firstLine="432"/>
        <w:rPr>
          <w:del w:id="1108" w:author="Sarah Maria Samulewski" w:date="2018-12-16T04:45:00Z"/>
          <w:lang w:val="pt-BR"/>
          <w:rPrChange w:id="1109" w:author="Sarah Maria Samulewski" w:date="2018-12-16T04:43:00Z">
            <w:rPr>
              <w:del w:id="1110" w:author="Sarah Maria Samulewski" w:date="2018-12-16T04:45:00Z"/>
            </w:rPr>
          </w:rPrChange>
        </w:rPr>
        <w:pPrChange w:id="1111" w:author="Sarah Maria Samulewski" w:date="2018-12-16T04:43:00Z">
          <w:pPr/>
        </w:pPrChange>
      </w:pPr>
    </w:p>
    <w:p w14:paraId="17CB6BB1" w14:textId="40B5C4CD" w:rsidR="00AE34D6" w:rsidDel="2F70A8F7" w:rsidRDefault="00AE34D6">
      <w:pPr>
        <w:pStyle w:val="Corpodetexto"/>
        <w:rPr>
          <w:ins w:id="1112" w:author="Bianca Kreidlow Dos Santos" w:date="2018-11-27T07:53:00Z"/>
          <w:del w:id="1113" w:author="Sabrina de Mello" w:date="2018-11-27T08:50:00Z"/>
          <w:lang w:val="pt-BR"/>
          <w:rPrChange w:id="1114" w:author="Bianca Kreidlow Dos Santos" w:date="2018-11-27T07:53:00Z">
            <w:rPr>
              <w:ins w:id="1115" w:author="Bianca Kreidlow Dos Santos" w:date="2018-11-27T07:53:00Z"/>
              <w:del w:id="1116" w:author="Sabrina de Mello" w:date="2018-11-27T08:50:00Z"/>
            </w:rPr>
          </w:rPrChange>
        </w:rPr>
      </w:pPr>
      <w:del w:id="1117" w:author="Sabrina de Mello" w:date="2018-11-27T08:50:00Z">
        <w:r w:rsidDel="2F70A8F7">
          <w:rPr>
            <w:lang w:val="pt-BR"/>
          </w:rPr>
          <w:delText>[Avaliar os resultados da aplicação frente aos objetivos pretendidos]</w:delText>
        </w:r>
      </w:del>
      <w:ins w:id="1118" w:author="Kathlen Maiara Gaulke Bonin" w:date="2018-11-26T13:16:00Z">
        <w:del w:id="1119" w:author="Sabrina de Mello" w:date="2018-11-27T08:50:00Z">
          <w:r w:rsidR="29471ACD" w:rsidDel="2F70A8F7">
            <w:rPr>
              <w:lang w:val="pt-BR"/>
            </w:rPr>
            <w:delText xml:space="preserve"> FALTA FAZER </w:delText>
          </w:r>
        </w:del>
      </w:ins>
    </w:p>
    <w:p w14:paraId="141E2B15" w14:textId="0FB4C270" w:rsidR="3D8B0AC7" w:rsidRDefault="3D8B0AC7">
      <w:pPr>
        <w:pStyle w:val="Corpodetexto"/>
        <w:rPr>
          <w:del w:id="1120" w:author="Kathlen Maiara Gaulke Bonin" w:date="2018-11-27T14:04:00Z"/>
          <w:lang w:val="pt-BR"/>
          <w:rPrChange w:id="1121" w:author="Larissa Mayara Hafemann" w:date="2018-11-27T08:52:00Z">
            <w:rPr>
              <w:del w:id="1122" w:author="Kathlen Maiara Gaulke Bonin" w:date="2018-11-27T14:04:00Z"/>
            </w:rPr>
          </w:rPrChange>
        </w:rPr>
        <w:pPrChange w:id="1123" w:author="Larissa Mayara Hafemann" w:date="2018-11-27T08:52:00Z">
          <w:pPr/>
        </w:pPrChange>
      </w:pPr>
      <w:ins w:id="1124" w:author="Bianca Kreidlow Dos Santos" w:date="2018-11-27T07:53:00Z">
        <w:del w:id="1125" w:author="Kathlen Maiara Gaulke Bonin" w:date="2018-11-27T14:04:00Z">
          <w:r w:rsidRPr="3D8B0AC7">
            <w:rPr>
              <w:lang w:val="pt-BR"/>
              <w:rPrChange w:id="1126" w:author="Bianca Kreidlow Dos Santos" w:date="2018-11-27T07:53:00Z">
                <w:rPr/>
              </w:rPrChange>
            </w:rPr>
            <w:delText>Com este jogo e as outras prop</w:delText>
          </w:r>
          <w:r w:rsidR="3886F65C" w:rsidRPr="3D8B0AC7">
            <w:rPr>
              <w:lang w:val="pt-BR"/>
              <w:rPrChange w:id="1127" w:author="Bianca Kreidlow Dos Santos" w:date="2018-11-27T07:53:00Z">
                <w:rPr/>
              </w:rPrChange>
            </w:rPr>
            <w:delText>ostas realizadas podemos perceber um grande avan</w:delText>
          </w:r>
        </w:del>
      </w:ins>
      <w:ins w:id="1128" w:author="Bianca Kreidlow Dos Santos" w:date="2018-11-27T07:54:00Z">
        <w:del w:id="1129" w:author="Kathlen Maiara Gaulke Bonin" w:date="2018-11-27T14:04:00Z">
          <w:r w:rsidR="5D7CC5F8" w:rsidRPr="3D8B0AC7">
            <w:rPr>
              <w:lang w:val="pt-BR"/>
              <w:rPrChange w:id="1130" w:author="Bianca Kreidlow Dos Santos" w:date="2018-11-27T07:53:00Z">
                <w:rPr/>
              </w:rPrChange>
            </w:rPr>
            <w:delText>ço por parte da turma pois, al</w:delText>
          </w:r>
          <w:r w:rsidR="781DE7BB" w:rsidRPr="3D8B0AC7">
            <w:rPr>
              <w:lang w:val="pt-BR"/>
              <w:rPrChange w:id="1131" w:author="Bianca Kreidlow Dos Santos" w:date="2018-11-27T07:53:00Z">
                <w:rPr/>
              </w:rPrChange>
            </w:rPr>
            <w:delText>ém de podermos trabalhar algo mais din</w:delText>
          </w:r>
        </w:del>
      </w:ins>
      <w:ins w:id="1132" w:author="Bianca Kreidlow Dos Santos" w:date="2018-11-27T07:55:00Z">
        <w:del w:id="1133" w:author="Kathlen Maiara Gaulke Bonin" w:date="2018-11-27T14:04:00Z">
          <w:r w:rsidR="3756587F" w:rsidRPr="3D8B0AC7">
            <w:rPr>
              <w:lang w:val="pt-BR"/>
              <w:rPrChange w:id="1134" w:author="Bianca Kreidlow Dos Santos" w:date="2018-11-27T07:53:00Z">
                <w:rPr/>
              </w:rPrChange>
            </w:rPr>
            <w:delText>â</w:delText>
          </w:r>
        </w:del>
      </w:ins>
      <w:ins w:id="1135" w:author="Bianca Kreidlow Dos Santos" w:date="2018-11-27T07:54:00Z">
        <w:del w:id="1136" w:author="Kathlen Maiara Gaulke Bonin" w:date="2018-11-27T14:04:00Z">
          <w:r w:rsidR="781DE7BB" w:rsidRPr="3D8B0AC7">
            <w:rPr>
              <w:lang w:val="pt-BR"/>
              <w:rPrChange w:id="1137" w:author="Bianca Kreidlow Dos Santos" w:date="2018-11-27T07:53:00Z">
                <w:rPr/>
              </w:rPrChange>
            </w:rPr>
            <w:delText>mico</w:delText>
          </w:r>
        </w:del>
      </w:ins>
      <w:ins w:id="1138" w:author="Larissa Mayara Hafemann" w:date="2018-11-27T08:51:00Z">
        <w:del w:id="1139" w:author="Kathlen Maiara Gaulke Bonin" w:date="2018-11-27T14:04:00Z">
          <w:r w:rsidR="773F6741" w:rsidRPr="3D8B0AC7">
            <w:rPr>
              <w:lang w:val="pt-BR"/>
              <w:rPrChange w:id="1140" w:author="Bianca Kreidlow Dos Santos" w:date="2018-11-27T07:53:00Z">
                <w:rPr/>
              </w:rPrChange>
            </w:rPr>
            <w:delText>, atrati</w:delText>
          </w:r>
        </w:del>
      </w:ins>
      <w:ins w:id="1141" w:author="Larissa Mayara Hafemann" w:date="2018-11-27T08:52:00Z">
        <w:del w:id="1142" w:author="Kathlen Maiara Gaulke Bonin" w:date="2018-11-27T14:04:00Z">
          <w:r w:rsidR="795E899C" w:rsidRPr="3D8B0AC7">
            <w:rPr>
              <w:lang w:val="pt-BR"/>
              <w:rPrChange w:id="1143" w:author="Bianca Kreidlow Dos Santos" w:date="2018-11-27T07:53:00Z">
                <w:rPr/>
              </w:rPrChange>
            </w:rPr>
            <w:delText>vo e int</w:delText>
          </w:r>
        </w:del>
      </w:ins>
      <w:ins w:id="1144" w:author="Bianca Kreidlow Dos Santos" w:date="2018-11-27T07:54:00Z">
        <w:del w:id="1145" w:author="Larissa Mayara Hafemann" w:date="2018-11-27T08:51:00Z">
          <w:r w:rsidR="781DE7BB" w:rsidRPr="3D8B0AC7" w:rsidDel="773F6741">
            <w:rPr>
              <w:lang w:val="pt-BR"/>
              <w:rPrChange w:id="1146" w:author="Bianca Kreidlow Dos Santos" w:date="2018-11-27T07:53:00Z">
                <w:rPr/>
              </w:rPrChange>
            </w:rPr>
            <w:delText xml:space="preserve"> e</w:delText>
          </w:r>
        </w:del>
      </w:ins>
      <w:ins w:id="1147" w:author="Larissa Mayara Hafemann" w:date="2018-11-27T08:52:00Z">
        <w:del w:id="1148" w:author="Kathlen Maiara Gaulke Bonin" w:date="2018-11-27T14:04:00Z">
          <w:r w:rsidR="795E899C" w:rsidRPr="3D8B0AC7">
            <w:rPr>
              <w:lang w:val="pt-BR"/>
              <w:rPrChange w:id="1149" w:author="Bianca Kreidlow Dos Santos" w:date="2018-11-27T07:53:00Z">
                <w:rPr/>
              </w:rPrChange>
            </w:rPr>
            <w:delText>e</w:delText>
          </w:r>
        </w:del>
      </w:ins>
      <w:ins w:id="1150" w:author="Bianca Kreidlow Dos Santos" w:date="2018-11-27T07:54:00Z">
        <w:del w:id="1151" w:author="Larissa Mayara Hafemann" w:date="2018-11-27T08:52:00Z">
          <w:r w:rsidR="781DE7BB" w:rsidRPr="3D8B0AC7" w:rsidDel="795E899C">
            <w:rPr>
              <w:lang w:val="pt-BR"/>
              <w:rPrChange w:id="1152" w:author="Bianca Kreidlow Dos Santos" w:date="2018-11-27T07:53:00Z">
                <w:rPr/>
              </w:rPrChange>
            </w:rPr>
            <w:delText xml:space="preserve"> inte</w:delText>
          </w:r>
        </w:del>
        <w:del w:id="1153" w:author="Kathlen Maiara Gaulke Bonin" w:date="2018-11-27T14:04:00Z">
          <w:r w:rsidR="781DE7BB" w:rsidRPr="3D8B0AC7">
            <w:rPr>
              <w:lang w:val="pt-BR"/>
              <w:rPrChange w:id="1154" w:author="Bianca Kreidlow Dos Santos" w:date="2018-11-27T07:53:00Z">
                <w:rPr/>
              </w:rPrChange>
            </w:rPr>
            <w:delText>rativo</w:delText>
          </w:r>
        </w:del>
      </w:ins>
      <w:ins w:id="1155" w:author="Bianca Kreidlow Dos Santos" w:date="2018-11-27T07:55:00Z">
        <w:del w:id="1156" w:author="Kathlen Maiara Gaulke Bonin" w:date="2018-11-27T14:04:00Z">
          <w:r w:rsidR="3756587F" w:rsidRPr="3D8B0AC7">
            <w:rPr>
              <w:lang w:val="pt-BR"/>
              <w:rPrChange w:id="1157" w:author="Bianca Kreidlow Dos Santos" w:date="2018-11-27T07:53:00Z">
                <w:rPr/>
              </w:rPrChange>
            </w:rPr>
            <w:delText>, as crianças se interessaram muito por trazermos parte da tecnol</w:delText>
          </w:r>
          <w:r w:rsidR="063ADD76" w:rsidRPr="3D8B0AC7">
            <w:rPr>
              <w:lang w:val="pt-BR"/>
              <w:rPrChange w:id="1158" w:author="Bianca Kreidlow Dos Santos" w:date="2018-11-27T07:53:00Z">
                <w:rPr/>
              </w:rPrChange>
            </w:rPr>
            <w:delText>o</w:delText>
          </w:r>
          <w:r w:rsidR="063ADD76" w:rsidRPr="063ADD76">
            <w:rPr>
              <w:lang w:val="pt-BR"/>
              <w:rPrChange w:id="1159" w:author="Bianca Kreidlow Dos Santos" w:date="2018-11-27T07:55:00Z">
                <w:rPr/>
              </w:rPrChange>
            </w:rPr>
            <w:delText>gia para</w:delText>
          </w:r>
        </w:del>
      </w:ins>
      <w:ins w:id="1160" w:author="Bianca Kreidlow Dos Santos" w:date="2018-11-27T07:54:00Z">
        <w:del w:id="1161" w:author="Kathlen Maiara Gaulke Bonin" w:date="2018-11-27T14:04:00Z">
          <w:r w:rsidR="781DE7BB" w:rsidRPr="3D8B0AC7">
            <w:rPr>
              <w:lang w:val="pt-BR"/>
              <w:rPrChange w:id="1162" w:author="Bianca Kreidlow Dos Santos" w:date="2018-11-27T07:53:00Z">
                <w:rPr/>
              </w:rPrChange>
            </w:rPr>
            <w:delText xml:space="preserve"> </w:delText>
          </w:r>
        </w:del>
      </w:ins>
      <w:ins w:id="1163" w:author="Bianca Kreidlow Dos Santos" w:date="2018-11-27T07:59:00Z">
        <w:del w:id="1164" w:author="Kathlen Maiara Gaulke Bonin" w:date="2018-11-27T14:04:00Z">
          <w:r w:rsidR="562F3A09" w:rsidRPr="3D8B0AC7">
            <w:rPr>
              <w:lang w:val="pt-BR"/>
              <w:rPrChange w:id="1165" w:author="Bianca Kreidlow Dos Santos" w:date="2018-11-27T07:53:00Z">
                <w:rPr/>
              </w:rPrChange>
            </w:rPr>
            <w:delText>sala de aula,</w:delText>
          </w:r>
        </w:del>
      </w:ins>
      <w:ins w:id="1166" w:author="Bianca Kreidlow Dos Santos" w:date="2018-11-27T08:00:00Z">
        <w:del w:id="1167" w:author="Kathlen Maiara Gaulke Bonin" w:date="2018-11-27T14:04:00Z">
          <w:r w:rsidR="79E6E86F" w:rsidRPr="3D8B0AC7">
            <w:rPr>
              <w:lang w:val="pt-BR"/>
              <w:rPrChange w:id="1168" w:author="Bianca Kreidlow Dos Santos" w:date="2018-11-27T07:53:00Z">
                <w:rPr/>
              </w:rPrChange>
            </w:rPr>
            <w:delText xml:space="preserve"> algo que pouco é trabalhado </w:delText>
          </w:r>
        </w:del>
      </w:ins>
      <w:ins w:id="1169" w:author="Bianca Kreidlow Dos Santos" w:date="2018-11-27T08:01:00Z">
        <w:del w:id="1170" w:author="Kathlen Maiara Gaulke Bonin" w:date="2018-11-27T14:04:00Z">
          <w:r w:rsidR="336FB9E3" w:rsidRPr="336FB9E3">
            <w:rPr>
              <w:lang w:val="pt-BR"/>
              <w:rPrChange w:id="1171" w:author="Bianca Kreidlow Dos Santos" w:date="2018-11-27T08:01:00Z">
                <w:rPr/>
              </w:rPrChange>
            </w:rPr>
            <w:delText>com eles.</w:delText>
          </w:r>
        </w:del>
      </w:ins>
    </w:p>
    <w:p w14:paraId="33F7CC4D" w14:textId="08167959" w:rsidR="350A3754" w:rsidRDefault="350A3754">
      <w:pPr>
        <w:pStyle w:val="Corpodetexto"/>
        <w:ind w:firstLine="720"/>
        <w:rPr>
          <w:ins w:id="1172" w:author="Larissa Mayara Hafemann" w:date="2018-11-27T08:41:00Z"/>
          <w:del w:id="1173" w:author="Kathlen Maiara Gaulke Bonin" w:date="2018-11-27T14:04:00Z"/>
          <w:lang w:val="pt-BR"/>
          <w:rPrChange w:id="1174" w:author="Larissa Mayara Hafemann" w:date="2018-11-27T08:41:00Z">
            <w:rPr>
              <w:ins w:id="1175" w:author="Larissa Mayara Hafemann" w:date="2018-11-27T08:41:00Z"/>
              <w:del w:id="1176" w:author="Kathlen Maiara Gaulke Bonin" w:date="2018-11-27T14:04:00Z"/>
            </w:rPr>
          </w:rPrChange>
        </w:rPr>
        <w:pPrChange w:id="1177" w:author="Larissa Mayara Hafemann" w:date="2018-11-27T08:41:00Z">
          <w:pPr/>
        </w:pPrChange>
      </w:pPr>
      <w:ins w:id="1178" w:author="Bianca Kreidlow Dos Santos" w:date="2018-11-27T08:06:00Z">
        <w:del w:id="1179" w:author="Kathlen Maiara Gaulke Bonin" w:date="2018-11-27T14:04:00Z">
          <w:r w:rsidRPr="350A3754">
            <w:rPr>
              <w:lang w:val="pt-BR"/>
              <w:rPrChange w:id="1180" w:author="Bianca Kreidlow Dos Santos" w:date="2018-11-27T08:06:00Z">
                <w:rPr/>
              </w:rPrChange>
            </w:rPr>
            <w:delText>Dentro do jogo as crianças conseguiram realmente conhecer os insetos que elas ainda não tinham conhecimento, ver como realmente se escreve os nomes dos insetos apresentados no jogo de forma mais dinâmica</w:delText>
          </w:r>
        </w:del>
      </w:ins>
      <w:ins w:id="1181" w:author="Bianca Kreidlow Dos Santos" w:date="2018-11-27T08:07:00Z">
        <w:del w:id="1182" w:author="Kathlen Maiara Gaulke Bonin" w:date="2018-11-27T14:04:00Z">
          <w:r w:rsidR="27DAE4B3" w:rsidRPr="350A3754">
            <w:rPr>
              <w:lang w:val="pt-BR"/>
              <w:rPrChange w:id="1183" w:author="Bianca Kreidlow Dos Santos" w:date="2018-11-27T08:06:00Z">
                <w:rPr/>
              </w:rPrChange>
            </w:rPr>
            <w:delText>, conseguiram ver as difere</w:delText>
          </w:r>
          <w:r w:rsidR="1EF87E0E" w:rsidRPr="350A3754">
            <w:rPr>
              <w:lang w:val="pt-BR"/>
              <w:rPrChange w:id="1184" w:author="Bianca Kreidlow Dos Santos" w:date="2018-11-27T08:06:00Z">
                <w:rPr/>
              </w:rPrChange>
            </w:rPr>
            <w:delText>n</w:delText>
          </w:r>
          <w:r w:rsidR="27DAE4B3" w:rsidRPr="350A3754">
            <w:rPr>
              <w:lang w:val="pt-BR"/>
              <w:rPrChange w:id="1185" w:author="Bianca Kreidlow Dos Santos" w:date="2018-11-27T08:06:00Z">
                <w:rPr/>
              </w:rPrChange>
            </w:rPr>
            <w:delText>ças de cada</w:delText>
          </w:r>
          <w:r w:rsidR="1EF87E0E" w:rsidRPr="350A3754">
            <w:rPr>
              <w:lang w:val="pt-BR"/>
              <w:rPrChange w:id="1186" w:author="Bianca Kreidlow Dos Santos" w:date="2018-11-27T08:06:00Z">
                <w:rPr/>
              </w:rPrChange>
            </w:rPr>
            <w:delText xml:space="preserve"> inseto apresentado.</w:delText>
          </w:r>
        </w:del>
      </w:ins>
    </w:p>
    <w:p w14:paraId="1A139066" w14:textId="55989DC4" w:rsidR="750B6288" w:rsidDel="0418B38E" w:rsidRDefault="750B6288">
      <w:pPr>
        <w:pStyle w:val="Corpodetexto"/>
        <w:ind w:firstLine="0"/>
        <w:rPr>
          <w:del w:id="1187" w:author="Sarah Maria Samulewski" w:date="2018-12-16T04:46:00Z"/>
          <w:lang w:val="pt-BR"/>
          <w:rPrChange w:id="1188" w:author="Sarah Maria Samulewski" w:date="2018-12-16T04:45:00Z">
            <w:rPr>
              <w:del w:id="1189" w:author="Sarah Maria Samulewski" w:date="2018-12-16T04:46:00Z"/>
            </w:rPr>
          </w:rPrChange>
        </w:rPr>
        <w:pPrChange w:id="1190" w:author="Sarah Maria Samulewski" w:date="2018-12-16T04:45:00Z">
          <w:pPr/>
        </w:pPrChange>
      </w:pPr>
      <w:ins w:id="1191" w:author="Larissa Mayara Hafemann" w:date="2018-11-27T08:41:00Z">
        <w:del w:id="1192" w:author="Kathlen Maiara Gaulke Bonin" w:date="2018-11-27T14:04:00Z">
          <w:r w:rsidRPr="750B6288">
            <w:rPr>
              <w:lang w:val="pt-BR"/>
              <w:rPrChange w:id="1193" w:author="Larissa Mayara Hafemann" w:date="2018-11-27T08:41:00Z">
                <w:rPr/>
              </w:rPrChange>
            </w:rPr>
            <w:delText>Contudo além da din</w:delText>
          </w:r>
          <w:r w:rsidR="38B8BFCF" w:rsidRPr="750B6288">
            <w:rPr>
              <w:lang w:val="pt-BR"/>
              <w:rPrChange w:id="1194" w:author="Larissa Mayara Hafemann" w:date="2018-11-27T08:41:00Z">
                <w:rPr/>
              </w:rPrChange>
            </w:rPr>
            <w:delText>âmica</w:delText>
          </w:r>
        </w:del>
      </w:ins>
      <w:ins w:id="1195" w:author="Larissa Mayara Hafemann" w:date="2018-11-27T08:44:00Z">
        <w:del w:id="1196" w:author="Kathlen Maiara Gaulke Bonin" w:date="2018-11-27T14:04:00Z">
          <w:r w:rsidR="3106E65E" w:rsidRPr="750B6288">
            <w:rPr>
              <w:lang w:val="pt-BR"/>
              <w:rPrChange w:id="1197" w:author="Larissa Mayara Hafemann" w:date="2018-11-27T08:41:00Z">
                <w:rPr/>
              </w:rPrChange>
            </w:rPr>
            <w:delText>,</w:delText>
          </w:r>
        </w:del>
      </w:ins>
      <w:ins w:id="1198" w:author="Larissa Mayara Hafemann" w:date="2018-11-27T08:41:00Z">
        <w:del w:id="1199" w:author="Kathlen Maiara Gaulke Bonin" w:date="2018-11-27T14:04:00Z">
          <w:r w:rsidR="38B8BFCF" w:rsidRPr="750B6288">
            <w:rPr>
              <w:lang w:val="pt-BR"/>
              <w:rPrChange w:id="1200" w:author="Larissa Mayara Hafemann" w:date="2018-11-27T08:41:00Z">
                <w:rPr/>
              </w:rPrChange>
            </w:rPr>
            <w:delText xml:space="preserve"> ao qual as crianças obtiveram</w:delText>
          </w:r>
        </w:del>
      </w:ins>
      <w:ins w:id="1201" w:author="Larissa Mayara Hafemann" w:date="2018-11-27T08:44:00Z">
        <w:del w:id="1202" w:author="Kathlen Maiara Gaulke Bonin" w:date="2018-11-27T14:04:00Z">
          <w:r w:rsidR="3106E65E" w:rsidRPr="750B6288">
            <w:rPr>
              <w:lang w:val="pt-BR"/>
              <w:rPrChange w:id="1203" w:author="Larissa Mayara Hafemann" w:date="2018-11-27T08:41:00Z">
                <w:rPr/>
              </w:rPrChange>
            </w:rPr>
            <w:delText>,</w:delText>
          </w:r>
        </w:del>
      </w:ins>
      <w:ins w:id="1204" w:author="Larissa Mayara Hafemann" w:date="2018-11-27T08:41:00Z">
        <w:del w:id="1205" w:author="Kathlen Maiara Gaulke Bonin" w:date="2018-11-27T14:04:00Z">
          <w:r w:rsidR="38B8BFCF" w:rsidRPr="750B6288">
            <w:rPr>
              <w:lang w:val="pt-BR"/>
              <w:rPrChange w:id="1206" w:author="Larissa Mayara Hafemann" w:date="2018-11-27T08:41:00Z">
                <w:rPr/>
              </w:rPrChange>
            </w:rPr>
            <w:delText xml:space="preserve"> </w:delText>
          </w:r>
        </w:del>
      </w:ins>
      <w:ins w:id="1207" w:author="Larissa Mayara Hafemann" w:date="2018-11-27T08:44:00Z">
        <w:del w:id="1208" w:author="Kathlen Maiara Gaulke Bonin" w:date="2018-11-27T14:04:00Z">
          <w:r w:rsidR="3106E65E" w:rsidRPr="750B6288">
            <w:rPr>
              <w:lang w:val="pt-BR"/>
              <w:rPrChange w:id="1209" w:author="Larissa Mayara Hafemann" w:date="2018-11-27T08:41:00Z">
                <w:rPr/>
              </w:rPrChange>
            </w:rPr>
            <w:delText xml:space="preserve">elas ainda </w:delText>
          </w:r>
          <w:r w:rsidR="3362F3BC" w:rsidRPr="750B6288">
            <w:rPr>
              <w:lang w:val="pt-BR"/>
              <w:rPrChange w:id="1210" w:author="Larissa Mayara Hafemann" w:date="2018-11-27T08:41:00Z">
                <w:rPr/>
              </w:rPrChange>
            </w:rPr>
            <w:delText xml:space="preserve">conseguiram adquirir novos </w:delText>
          </w:r>
          <w:r w:rsidR="3106E65E" w:rsidRPr="750B6288">
            <w:rPr>
              <w:lang w:val="pt-BR"/>
              <w:rPrChange w:id="1211" w:author="Larissa Mayara Hafemann" w:date="2018-11-27T08:41:00Z">
                <w:rPr/>
              </w:rPrChange>
            </w:rPr>
            <w:delText>conhecimentos</w:delText>
          </w:r>
        </w:del>
      </w:ins>
      <w:ins w:id="1212" w:author="Larissa Mayara Hafemann" w:date="2018-11-27T08:45:00Z">
        <w:del w:id="1213" w:author="Kathlen Maiara Gaulke Bonin" w:date="2018-11-27T14:04:00Z">
          <w:r w:rsidR="6B238EC4" w:rsidRPr="6B238EC4">
            <w:rPr>
              <w:lang w:val="pt-BR"/>
              <w:rPrChange w:id="1214" w:author="Larissa Mayara Hafemann" w:date="2018-11-27T08:45:00Z">
                <w:rPr/>
              </w:rPrChange>
            </w:rPr>
            <w:delText>,</w:delText>
          </w:r>
        </w:del>
      </w:ins>
      <w:ins w:id="1215" w:author="Larissa Mayara Hafemann" w:date="2018-11-27T08:44:00Z">
        <w:del w:id="1216" w:author="Kathlen Maiara Gaulke Bonin" w:date="2018-11-27T14:04:00Z">
          <w:r w:rsidR="38B8BFCF" w:rsidRPr="750B6288">
            <w:rPr>
              <w:lang w:val="pt-BR"/>
              <w:rPrChange w:id="1217" w:author="Larissa Mayara Hafemann" w:date="2018-11-27T08:41:00Z">
                <w:rPr/>
              </w:rPrChange>
            </w:rPr>
            <w:delText xml:space="preserve"> de que u</w:delText>
          </w:r>
        </w:del>
      </w:ins>
      <w:ins w:id="1218" w:author="Larissa Mayara Hafemann" w:date="2018-11-27T08:42:00Z">
        <w:del w:id="1219" w:author="Kathlen Maiara Gaulke Bonin" w:date="2018-11-27T14:04:00Z">
          <w:r w:rsidR="2DAA62FD" w:rsidRPr="750B6288">
            <w:rPr>
              <w:lang w:val="pt-BR"/>
              <w:rPrChange w:id="1220" w:author="Larissa Mayara Hafemann" w:date="2018-11-27T08:41:00Z">
                <w:rPr/>
              </w:rPrChange>
            </w:rPr>
            <w:delText xml:space="preserve">m inseto </w:delText>
          </w:r>
          <w:r w:rsidR="2DAA62FD" w:rsidRPr="2DAA62FD">
            <w:rPr>
              <w:lang w:val="pt-BR"/>
              <w:rPrChange w:id="1221" w:author="Larissa Mayara Hafemann" w:date="2018-11-27T08:42:00Z">
                <w:rPr/>
              </w:rPrChange>
            </w:rPr>
            <w:delText>é representado de várias formas, cores e principalmente v</w:delText>
          </w:r>
        </w:del>
      </w:ins>
      <w:ins w:id="1222" w:author="Larissa Mayara Hafemann" w:date="2018-11-27T08:45:00Z">
        <w:del w:id="1223" w:author="Kathlen Maiara Gaulke Bonin" w:date="2018-11-27T14:04:00Z">
          <w:r w:rsidR="70749EBD" w:rsidRPr="2DAA62FD">
            <w:rPr>
              <w:lang w:val="pt-BR"/>
              <w:rPrChange w:id="1224" w:author="Larissa Mayara Hafemann" w:date="2018-11-27T08:42:00Z">
                <w:rPr/>
              </w:rPrChange>
            </w:rPr>
            <w:delText>a</w:delText>
          </w:r>
          <w:r w:rsidR="2DAA62FD" w:rsidRPr="2DAA62FD">
            <w:rPr>
              <w:lang w:val="pt-BR"/>
              <w:rPrChange w:id="1225" w:author="Larissa Mayara Hafemann" w:date="2018-11-27T08:42:00Z">
                <w:rPr/>
              </w:rPrChange>
            </w:rPr>
            <w:delText>riados</w:delText>
          </w:r>
        </w:del>
      </w:ins>
      <w:ins w:id="1226" w:author="Larissa Mayara Hafemann" w:date="2018-11-27T08:42:00Z">
        <w:del w:id="1227" w:author="Kathlen Maiara Gaulke Bonin" w:date="2018-11-27T14:04:00Z">
          <w:r w:rsidR="46F97981" w:rsidRPr="2DAA62FD">
            <w:rPr>
              <w:lang w:val="pt-BR"/>
              <w:rPrChange w:id="1228" w:author="Larissa Mayara Hafemann" w:date="2018-11-27T08:42:00Z">
                <w:rPr/>
              </w:rPrChange>
            </w:rPr>
            <w:delText xml:space="preserve"> comprimentos e larguras.</w:delText>
          </w:r>
        </w:del>
      </w:ins>
      <w:ins w:id="1229" w:author="Larissa Mayara Hafemann" w:date="2018-11-27T08:47:00Z">
        <w:del w:id="1230" w:author="Kathlen Maiara Gaulke Bonin" w:date="2018-11-27T14:04:00Z">
          <w:r w:rsidR="1ABE47FA" w:rsidRPr="2DAA62FD">
            <w:rPr>
              <w:lang w:val="pt-BR"/>
              <w:rPrChange w:id="1231" w:author="Larissa Mayara Hafemann" w:date="2018-11-27T08:42:00Z">
                <w:rPr/>
              </w:rPrChange>
            </w:rPr>
            <w:delText xml:space="preserve"> E</w:delText>
          </w:r>
          <w:r w:rsidR="46F97981" w:rsidRPr="2DAA62FD">
            <w:rPr>
              <w:lang w:val="pt-BR"/>
              <w:rPrChange w:id="1232" w:author="Larissa Mayara Hafemann" w:date="2018-11-27T08:42:00Z">
                <w:rPr/>
              </w:rPrChange>
            </w:rPr>
            <w:delText xml:space="preserve"> </w:delText>
          </w:r>
        </w:del>
      </w:ins>
      <w:ins w:id="1233" w:author="Larissa Mayara Hafemann" w:date="2018-11-27T08:46:00Z">
        <w:del w:id="1234" w:author="Kathlen Maiara Gaulke Bonin" w:date="2018-11-27T14:04:00Z">
          <w:r w:rsidR="51AA3CB9" w:rsidRPr="51AA3CB9">
            <w:rPr>
              <w:lang w:val="pt-BR"/>
              <w:rPrChange w:id="1235" w:author="Larissa Mayara Hafemann" w:date="2018-11-27T08:46:00Z">
                <w:rPr/>
              </w:rPrChange>
            </w:rPr>
            <w:delText>é claro</w:delText>
          </w:r>
        </w:del>
      </w:ins>
      <w:ins w:id="1236" w:author="Sabrina de Mello" w:date="2018-11-27T08:48:00Z">
        <w:del w:id="1237" w:author="Kathlen Maiara Gaulke Bonin" w:date="2018-11-27T14:04:00Z">
          <w:r w:rsidR="16931716" w:rsidRPr="51AA3CB9">
            <w:rPr>
              <w:lang w:val="pt-BR"/>
              <w:rPrChange w:id="1238" w:author="Larissa Mayara Hafemann" w:date="2018-11-27T08:46:00Z">
                <w:rPr/>
              </w:rPrChange>
            </w:rPr>
            <w:delText xml:space="preserve">, </w:delText>
          </w:r>
        </w:del>
      </w:ins>
      <w:ins w:id="1239" w:author="Larissa Mayara Hafemann" w:date="2018-11-27T08:46:00Z">
        <w:del w:id="1240" w:author="Sabrina de Mello" w:date="2018-11-27T08:48:00Z">
          <w:r w:rsidR="51AA3CB9" w:rsidRPr="51AA3CB9" w:rsidDel="16931716">
            <w:rPr>
              <w:lang w:val="pt-BR"/>
              <w:rPrChange w:id="1241" w:author="Larissa Mayara Hafemann" w:date="2018-11-27T08:46:00Z">
                <w:rPr/>
              </w:rPrChange>
            </w:rPr>
            <w:delText xml:space="preserve"> </w:delText>
          </w:r>
        </w:del>
        <w:del w:id="1242" w:author="Kathlen Maiara Gaulke Bonin" w:date="2018-11-27T14:04:00Z">
          <w:r w:rsidR="51AA3CB9" w:rsidRPr="51AA3CB9">
            <w:rPr>
              <w:lang w:val="pt-BR"/>
              <w:rPrChange w:id="1243" w:author="Larissa Mayara Hafemann" w:date="2018-11-27T08:46:00Z">
                <w:rPr/>
              </w:rPrChange>
            </w:rPr>
            <w:delText>que além dessa</w:delText>
          </w:r>
          <w:r w:rsidR="035FB985" w:rsidRPr="51AA3CB9">
            <w:rPr>
              <w:lang w:val="pt-BR"/>
              <w:rPrChange w:id="1244" w:author="Larissa Mayara Hafemann" w:date="2018-11-27T08:46:00Z">
                <w:rPr/>
              </w:rPrChange>
            </w:rPr>
            <w:delText>s</w:delText>
          </w:r>
          <w:r w:rsidR="51AA3CB9" w:rsidRPr="51AA3CB9">
            <w:rPr>
              <w:lang w:val="pt-BR"/>
              <w:rPrChange w:id="1245" w:author="Larissa Mayara Hafemann" w:date="2018-11-27T08:46:00Z">
                <w:rPr/>
              </w:rPrChange>
            </w:rPr>
            <w:delText xml:space="preserve"> curio</w:delText>
          </w:r>
          <w:r w:rsidR="035FB985" w:rsidRPr="51AA3CB9">
            <w:rPr>
              <w:lang w:val="pt-BR"/>
              <w:rPrChange w:id="1246" w:author="Larissa Mayara Hafemann" w:date="2018-11-27T08:46:00Z">
                <w:rPr/>
              </w:rPrChange>
            </w:rPr>
            <w:delText>s</w:delText>
          </w:r>
          <w:r w:rsidR="51AA3CB9" w:rsidRPr="51AA3CB9">
            <w:rPr>
              <w:lang w:val="pt-BR"/>
              <w:rPrChange w:id="1247" w:author="Larissa Mayara Hafemann" w:date="2018-11-27T08:46:00Z">
                <w:rPr/>
              </w:rPrChange>
            </w:rPr>
            <w:delText xml:space="preserve">idades </w:delText>
          </w:r>
          <w:r w:rsidR="035FB985" w:rsidRPr="51AA3CB9">
            <w:rPr>
              <w:lang w:val="pt-BR"/>
              <w:rPrChange w:id="1248" w:author="Larissa Mayara Hafemann" w:date="2018-11-27T08:46:00Z">
                <w:rPr/>
              </w:rPrChange>
            </w:rPr>
            <w:delText xml:space="preserve">elas </w:delText>
          </w:r>
        </w:del>
      </w:ins>
      <w:ins w:id="1249" w:author="Sabrina de Mello" w:date="2018-11-27T08:48:00Z">
        <w:del w:id="1250" w:author="Kathlen Maiara Gaulke Bonin" w:date="2018-11-27T14:04:00Z">
          <w:r w:rsidR="035FB985" w:rsidRPr="51AA3CB9">
            <w:rPr>
              <w:lang w:val="pt-BR"/>
              <w:rPrChange w:id="1251" w:author="Larissa Mayara Hafemann" w:date="2018-11-27T08:46:00Z">
                <w:rPr/>
              </w:rPrChange>
            </w:rPr>
            <w:delText>ainda tiveram</w:delText>
          </w:r>
        </w:del>
      </w:ins>
      <w:ins w:id="1252" w:author="Larissa Mayara Hafemann" w:date="2018-11-27T08:46:00Z">
        <w:del w:id="1253" w:author="Sabrina de Mello" w:date="2018-11-27T08:48:00Z">
          <w:r w:rsidR="035FB985" w:rsidRPr="035FB985" w:rsidDel="16931716">
            <w:rPr>
              <w:lang w:val="pt-BR"/>
              <w:rPrChange w:id="1254" w:author="Larissa Mayara Hafemann" w:date="2018-11-27T08:46:00Z">
                <w:rPr/>
              </w:rPrChange>
            </w:rPr>
            <w:delText xml:space="preserve"> tiveram</w:delText>
          </w:r>
        </w:del>
        <w:del w:id="1255" w:author="Kathlen Maiara Gaulke Bonin" w:date="2018-11-27T14:04:00Z">
          <w:r w:rsidR="035FB985" w:rsidRPr="035FB985">
            <w:rPr>
              <w:lang w:val="pt-BR"/>
              <w:rPrChange w:id="1256" w:author="Larissa Mayara Hafemann" w:date="2018-11-27T08:46:00Z">
                <w:rPr/>
              </w:rPrChange>
            </w:rPr>
            <w:delText xml:space="preserve"> a oportunidade d</w:delText>
          </w:r>
        </w:del>
      </w:ins>
      <w:ins w:id="1257" w:author="Larissa Mayara Hafemann" w:date="2018-11-27T08:47:00Z">
        <w:del w:id="1258" w:author="Kathlen Maiara Gaulke Bonin" w:date="2018-11-27T14:04:00Z">
          <w:r w:rsidR="74B55BB3" w:rsidRPr="035FB985">
            <w:rPr>
              <w:lang w:val="pt-BR"/>
              <w:rPrChange w:id="1259" w:author="Larissa Mayara Hafemann" w:date="2018-11-27T08:46:00Z">
                <w:rPr/>
              </w:rPrChange>
            </w:rPr>
            <w:delText xml:space="preserve">e conseguir se alfabetizar com esse jogo, sabendo como se escreve </w:delText>
          </w:r>
          <w:r w:rsidR="1ABE47FA" w:rsidRPr="035FB985">
            <w:rPr>
              <w:lang w:val="pt-BR"/>
              <w:rPrChange w:id="1260" w:author="Larissa Mayara Hafemann" w:date="2018-11-27T08:46:00Z">
                <w:rPr/>
              </w:rPrChange>
            </w:rPr>
            <w:delText>o nome de cada inseto.</w:delText>
          </w:r>
        </w:del>
      </w:ins>
    </w:p>
    <w:p w14:paraId="6A658C7E" w14:textId="71BEF5DD" w:rsidR="0418B38E" w:rsidDel="0C2A9EDA" w:rsidRDefault="0418B38E">
      <w:pPr>
        <w:pStyle w:val="Corpodetexto"/>
        <w:rPr>
          <w:del w:id="1261" w:author="Sarah Maria Samulewski" w:date="2018-12-16T04:47:00Z"/>
          <w:lang w:val="pt-BR"/>
          <w:rPrChange w:id="1262" w:author="Sarah Maria Samulewski" w:date="2018-12-16T04:46:00Z">
            <w:rPr>
              <w:del w:id="1263" w:author="Sarah Maria Samulewski" w:date="2018-12-16T04:47:00Z"/>
            </w:rPr>
          </w:rPrChange>
        </w:rPr>
        <w:pPrChange w:id="1264" w:author="Sarah Maria Samulewski" w:date="2018-12-16T04:46:00Z">
          <w:pPr/>
        </w:pPrChange>
      </w:pPr>
    </w:p>
    <w:p w14:paraId="7069D880" w14:textId="40708C1A" w:rsidR="0C2A9EDA" w:rsidDel="7E8C6CA7" w:rsidRDefault="0C2A9EDA">
      <w:pPr>
        <w:pStyle w:val="Corpodetexto"/>
        <w:rPr>
          <w:del w:id="1265" w:author="Sarah Maria Samulewski" w:date="2018-12-16T04:47:00Z"/>
          <w:lang w:val="pt-BR"/>
          <w:rPrChange w:id="1266" w:author="Sarah Maria Samulewski" w:date="2018-12-16T04:47:00Z">
            <w:rPr>
              <w:del w:id="1267" w:author="Sarah Maria Samulewski" w:date="2018-12-16T04:47:00Z"/>
            </w:rPr>
          </w:rPrChange>
        </w:rPr>
        <w:pPrChange w:id="1268" w:author="Sarah Maria Samulewski" w:date="2018-12-16T04:47:00Z">
          <w:pPr/>
        </w:pPrChange>
      </w:pPr>
    </w:p>
    <w:p w14:paraId="5173F9A2" w14:textId="7E259CF9" w:rsidR="350A3754" w:rsidDel="2C428CA3" w:rsidRDefault="350A3754">
      <w:pPr>
        <w:pStyle w:val="Corpodetexto"/>
        <w:rPr>
          <w:del w:id="1269" w:author="Sarah Maria Samulewski" w:date="2018-12-16T04:48:00Z"/>
          <w:lang w:val="pt-BR"/>
          <w:rPrChange w:id="1270" w:author="Sarah Maria Samulewski" w:date="2018-12-16T04:47:00Z">
            <w:rPr>
              <w:del w:id="1271" w:author="Sarah Maria Samulewski" w:date="2018-12-16T04:48:00Z"/>
            </w:rPr>
          </w:rPrChange>
        </w:rPr>
        <w:pPrChange w:id="1272" w:author="Sarah Maria Samulewski" w:date="2018-12-16T04:47:00Z">
          <w:pPr/>
        </w:pPrChange>
      </w:pPr>
    </w:p>
    <w:p w14:paraId="311B3DF5" w14:textId="734D6933" w:rsidR="2C428CA3" w:rsidDel="406607C0" w:rsidRDefault="2C428CA3">
      <w:pPr>
        <w:pStyle w:val="Corpodetexto"/>
        <w:rPr>
          <w:del w:id="1273" w:author="Sarah Maria Samulewski" w:date="2018-12-16T04:48:00Z"/>
          <w:lang w:val="pt-BR"/>
          <w:rPrChange w:id="1274" w:author="Sarah Maria Samulewski" w:date="2018-12-16T04:48:00Z">
            <w:rPr>
              <w:del w:id="1275" w:author="Sarah Maria Samulewski" w:date="2018-12-16T04:48:00Z"/>
            </w:rPr>
          </w:rPrChange>
        </w:rPr>
        <w:pPrChange w:id="1276" w:author="Sarah Maria Samulewski" w:date="2018-12-16T04:48:00Z">
          <w:pPr/>
        </w:pPrChange>
      </w:pPr>
    </w:p>
    <w:p w14:paraId="73AB03D0" w14:textId="7CBCCA23" w:rsidR="406607C0" w:rsidDel="09A30E3C" w:rsidRDefault="406607C0">
      <w:pPr>
        <w:pStyle w:val="Corpodetexto"/>
        <w:rPr>
          <w:del w:id="1277" w:author="Sarah Maria Samulewski" w:date="2018-12-16T04:49:00Z"/>
          <w:lang w:val="pt-BR"/>
          <w:rPrChange w:id="1278" w:author="Sarah Maria Samulewski" w:date="2018-12-16T04:48:00Z">
            <w:rPr>
              <w:del w:id="1279" w:author="Sarah Maria Samulewski" w:date="2018-12-16T04:49:00Z"/>
            </w:rPr>
          </w:rPrChange>
        </w:rPr>
        <w:pPrChange w:id="1280" w:author="Sarah Maria Samulewski" w:date="2018-12-16T04:48:00Z">
          <w:pPr/>
        </w:pPrChange>
      </w:pPr>
    </w:p>
    <w:p w14:paraId="426560C6" w14:textId="77777777" w:rsidR="09A30E3C" w:rsidDel="1EC4E0BA" w:rsidRDefault="09A30E3C">
      <w:pPr>
        <w:pStyle w:val="Corpodetexto"/>
        <w:rPr>
          <w:del w:id="1281" w:author="Sarah Maria Samulewski" w:date="2018-12-16T04:49:00Z"/>
          <w:lang w:val="pt-BR"/>
          <w:rPrChange w:id="1282" w:author="Sarah Maria Samulewski" w:date="2018-12-16T04:49:00Z">
            <w:rPr>
              <w:del w:id="1283" w:author="Sarah Maria Samulewski" w:date="2018-12-16T04:49:00Z"/>
            </w:rPr>
          </w:rPrChange>
        </w:rPr>
        <w:pPrChange w:id="1284" w:author="Sarah Maria Samulewski" w:date="2018-12-16T04:49:00Z">
          <w:pPr/>
        </w:pPrChange>
      </w:pPr>
    </w:p>
    <w:p w14:paraId="6E9B9F00" w14:textId="2154BFB1" w:rsidR="1EC4E0BA" w:rsidDel="15639356" w:rsidRDefault="1EC4E0BA">
      <w:pPr>
        <w:pStyle w:val="Corpodetexto"/>
        <w:ind w:firstLine="0"/>
        <w:rPr>
          <w:del w:id="1285" w:author="Sarah Maria Samulewski" w:date="2018-12-16T05:11:00Z"/>
          <w:lang w:val="pt-BR"/>
          <w:rPrChange w:id="1286" w:author="Sarah Maria Samulewski" w:date="2018-12-16T05:10:00Z">
            <w:rPr>
              <w:del w:id="1287" w:author="Sarah Maria Samulewski" w:date="2018-12-16T05:11:00Z"/>
            </w:rPr>
          </w:rPrChange>
        </w:rPr>
        <w:pPrChange w:id="1288" w:author="Sarah Maria Samulewski" w:date="2018-12-16T05:10:00Z">
          <w:pPr/>
        </w:pPrChange>
      </w:pPr>
    </w:p>
    <w:p w14:paraId="3A9FE14B" w14:textId="11EBB28F" w:rsidR="318D6412" w:rsidDel="4768B10C" w:rsidRDefault="318D6412">
      <w:pPr>
        <w:pStyle w:val="Corpodetexto"/>
        <w:rPr>
          <w:del w:id="1289" w:author="Sarah Maria Samulewski" w:date="2018-12-16T04:51:00Z"/>
          <w:lang w:val="pt-BR"/>
          <w:rPrChange w:id="1290" w:author="Sarah Maria Samulewski" w:date="2018-12-16T04:50:00Z">
            <w:rPr>
              <w:del w:id="1291" w:author="Sarah Maria Samulewski" w:date="2018-12-16T04:51:00Z"/>
            </w:rPr>
          </w:rPrChange>
        </w:rPr>
        <w:pPrChange w:id="1292" w:author="Sarah Maria Samulewski" w:date="2018-12-16T04:50:00Z">
          <w:pPr/>
        </w:pPrChange>
      </w:pPr>
    </w:p>
    <w:p w14:paraId="71EF2B22" w14:textId="77777777" w:rsidR="00AE34D6" w:rsidRDefault="00AE34D6" w:rsidP="00AE34D6">
      <w:pPr>
        <w:pStyle w:val="Ttulo1"/>
        <w:rPr>
          <w:lang w:val="pt-BR"/>
        </w:rPr>
      </w:pPr>
      <w:r>
        <w:rPr>
          <w:lang w:val="pt-BR"/>
        </w:rPr>
        <w:t>CONCLUSÕES E SUGESTÕES</w:t>
      </w:r>
    </w:p>
    <w:p w14:paraId="3E14A36C" w14:textId="124E5EC0" w:rsidR="00AE34D6" w:rsidDel="7AF5C4E3" w:rsidRDefault="3F7AE159">
      <w:pPr>
        <w:pStyle w:val="Corpodetexto"/>
        <w:rPr>
          <w:del w:id="1293" w:author="Kathlen Maiara Gaulke Bonin" w:date="2018-11-27T14:07:00Z"/>
          <w:lang w:val="pt-BR"/>
          <w:rPrChange w:id="1294" w:author="Kathlen Maiara Gaulke Bonin" w:date="2018-11-27T14:07:00Z">
            <w:rPr>
              <w:del w:id="1295" w:author="Kathlen Maiara Gaulke Bonin" w:date="2018-11-27T14:07:00Z"/>
            </w:rPr>
          </w:rPrChange>
        </w:rPr>
      </w:pPr>
      <w:r w:rsidRPr="3F7AE159">
        <w:rPr>
          <w:lang w:val="pt-BR"/>
          <w:rPrChange w:id="1296" w:author="Kathlen Maiara Gaulke Bonin" w:date="2018-11-27T14:04:00Z">
            <w:rPr/>
          </w:rPrChange>
        </w:rPr>
        <w:t xml:space="preserve">Com este jogo e as outras propostas </w:t>
      </w:r>
      <w:r w:rsidR="58118FAB" w:rsidRPr="3F7AE159">
        <w:rPr>
          <w:lang w:val="pt-BR"/>
          <w:rPrChange w:id="1297" w:author="Kathlen Maiara Gaulke Bonin" w:date="2018-11-27T14:04:00Z">
            <w:rPr/>
          </w:rPrChange>
        </w:rPr>
        <w:t>pensadas,</w:t>
      </w:r>
      <w:r w:rsidR="35809BBE" w:rsidRPr="3F7AE159">
        <w:rPr>
          <w:lang w:val="pt-BR"/>
          <w:rPrChange w:id="1298" w:author="Kathlen Maiara Gaulke Bonin" w:date="2018-11-27T14:04:00Z">
            <w:rPr/>
          </w:rPrChange>
        </w:rPr>
        <w:t xml:space="preserve"> </w:t>
      </w:r>
      <w:r w:rsidRPr="3F7AE159">
        <w:rPr>
          <w:lang w:val="pt-BR"/>
          <w:rPrChange w:id="1299" w:author="Kathlen Maiara Gaulke Bonin" w:date="2018-11-27T14:04:00Z">
            <w:rPr/>
          </w:rPrChange>
        </w:rPr>
        <w:t>além de podermos trabalhar algo mais dinâmico, atrativo e interativo, as crianças se interessaram muito por trazermos parte da tecnologia para sala de aula, algo que pouco é trabalhado com eles.</w:t>
      </w:r>
      <w:r w:rsidR="7AF5C4E3" w:rsidRPr="3F7AE159">
        <w:rPr>
          <w:lang w:val="pt-BR"/>
          <w:rPrChange w:id="1300" w:author="Kathlen Maiara Gaulke Bonin" w:date="2018-11-27T14:04:00Z">
            <w:rPr/>
          </w:rPrChange>
        </w:rPr>
        <w:t xml:space="preserve"> </w:t>
      </w:r>
      <w:r w:rsidR="43C09396" w:rsidRPr="3F7AE159">
        <w:rPr>
          <w:lang w:val="pt-BR"/>
          <w:rPrChange w:id="1301" w:author="Kathlen Maiara Gaulke Bonin" w:date="2018-11-27T14:04:00Z">
            <w:rPr/>
          </w:rPrChange>
        </w:rPr>
        <w:t xml:space="preserve">Por meio </w:t>
      </w:r>
      <w:r w:rsidR="006A717F">
        <w:rPr>
          <w:lang w:val="pt-BR"/>
        </w:rPr>
        <w:t>do</w:t>
      </w:r>
    </w:p>
    <w:p w14:paraId="09281DB0" w14:textId="3526B186" w:rsidR="00AE34D6" w:rsidDel="1C6EB0E1" w:rsidRDefault="3F7AE159">
      <w:pPr>
        <w:pStyle w:val="Corpodetexto"/>
        <w:ind w:firstLine="432"/>
        <w:rPr>
          <w:del w:id="1302" w:author="Kathlen Maiara Gaulke Bonin" w:date="2018-12-02T08:12:00Z"/>
          <w:lang w:val="pt-BR"/>
          <w:rPrChange w:id="1303" w:author="Kathlen Maiara Gaulke Bonin" w:date="2018-12-02T08:10:00Z">
            <w:rPr>
              <w:del w:id="1304" w:author="Kathlen Maiara Gaulke Bonin" w:date="2018-12-02T08:12:00Z"/>
            </w:rPr>
          </w:rPrChange>
        </w:rPr>
        <w:pPrChange w:id="1305" w:author="Kathlen Maiara Gaulke Bonin" w:date="2018-12-02T08:10:00Z">
          <w:pPr>
            <w:pStyle w:val="Corpodetexto"/>
          </w:pPr>
        </w:pPrChange>
      </w:pPr>
      <w:r w:rsidRPr="3F7AE159">
        <w:rPr>
          <w:lang w:val="pt-BR"/>
          <w:rPrChange w:id="1306" w:author="Kathlen Maiara Gaulke Bonin" w:date="2018-11-27T14:04:00Z">
            <w:rPr/>
          </w:rPrChange>
        </w:rPr>
        <w:t xml:space="preserve"> jogo as crianças conseguirão conhecer os insetos que elas ainda não tinham conhecimento,</w:t>
      </w:r>
      <w:r w:rsidR="2A4F5E86" w:rsidRPr="3F7AE159">
        <w:rPr>
          <w:lang w:val="pt-BR"/>
          <w:rPrChange w:id="1307" w:author="Kathlen Maiara Gaulke Bonin" w:date="2018-11-27T14:04:00Z">
            <w:rPr/>
          </w:rPrChange>
        </w:rPr>
        <w:t xml:space="preserve"> </w:t>
      </w:r>
      <w:r w:rsidR="673DDD07" w:rsidRPr="3F7AE159">
        <w:rPr>
          <w:lang w:val="pt-BR"/>
          <w:rPrChange w:id="1308" w:author="Kathlen Maiara Gaulke Bonin" w:date="2018-11-27T14:04:00Z">
            <w:rPr/>
          </w:rPrChange>
        </w:rPr>
        <w:t>ou</w:t>
      </w:r>
      <w:r w:rsidRPr="3F7AE159">
        <w:rPr>
          <w:lang w:val="pt-BR"/>
          <w:rPrChange w:id="1309" w:author="Kathlen Maiara Gaulke Bonin" w:date="2018-11-27T14:04:00Z">
            <w:rPr/>
          </w:rPrChange>
        </w:rPr>
        <w:t xml:space="preserve"> </w:t>
      </w:r>
      <w:r w:rsidR="673DDD07" w:rsidRPr="3F7AE159">
        <w:rPr>
          <w:lang w:val="pt-BR"/>
          <w:rPrChange w:id="1310" w:author="Kathlen Maiara Gaulke Bonin" w:date="2018-11-27T14:04:00Z">
            <w:rPr/>
          </w:rPrChange>
        </w:rPr>
        <w:t>se tinha</w:t>
      </w:r>
      <w:ins w:id="1311" w:author="Kathlen Maiara Gaulke Bonin" w:date="2018-12-02T08:09:00Z">
        <w:r w:rsidR="1774FFD7" w:rsidRPr="3F7AE159">
          <w:rPr>
            <w:lang w:val="pt-BR"/>
            <w:rPrChange w:id="1312" w:author="Kathlen Maiara Gaulke Bonin" w:date="2018-11-27T14:04:00Z">
              <w:rPr/>
            </w:rPrChange>
          </w:rPr>
          <w:t>m</w:t>
        </w:r>
      </w:ins>
      <w:r w:rsidR="673DDD07" w:rsidRPr="3F7AE159">
        <w:rPr>
          <w:lang w:val="pt-BR"/>
          <w:rPrChange w:id="1313" w:author="Kathlen Maiara Gaulke Bonin" w:date="2018-11-27T14:04:00Z">
            <w:rPr/>
          </w:rPrChange>
        </w:rPr>
        <w:t xml:space="preserve"> é </w:t>
      </w:r>
      <w:ins w:id="1314" w:author="Kathlen Maiara Gaulke Bonin" w:date="2018-12-02T08:09:00Z">
        <w:r w:rsidR="1774FFD7" w:rsidRPr="3F7AE159">
          <w:rPr>
            <w:lang w:val="pt-BR"/>
            <w:rPrChange w:id="1315" w:author="Kathlen Maiara Gaulke Bonin" w:date="2018-11-27T14:04:00Z">
              <w:rPr/>
            </w:rPrChange>
          </w:rPr>
          <w:t>algo bem vago</w:t>
        </w:r>
      </w:ins>
      <w:ins w:id="1316" w:author="Kathlen Maiara Gaulke Bonin" w:date="2018-12-02T08:12:00Z">
        <w:r w:rsidR="1C6EB0E1" w:rsidRPr="3F7AE159">
          <w:rPr>
            <w:lang w:val="pt-BR"/>
            <w:rPrChange w:id="1317" w:author="Kathlen Maiara Gaulke Bonin" w:date="2018-11-27T14:04:00Z">
              <w:rPr/>
            </w:rPrChange>
          </w:rPr>
          <w:t xml:space="preserve">. </w:t>
        </w:r>
      </w:ins>
      <w:del w:id="1318" w:author="Kathlen Maiara Gaulke Bonin" w:date="2018-12-02T08:09:00Z">
        <w:r w:rsidR="673DDD07" w:rsidRPr="3F7AE159" w:rsidDel="1774FFD7">
          <w:rPr>
            <w:lang w:val="pt-BR"/>
            <w:rPrChange w:id="1319" w:author="Kathlen Maiara Gaulke Bonin" w:date="2018-11-27T14:04:00Z">
              <w:rPr/>
            </w:rPrChange>
          </w:rPr>
          <w:delText>bem</w:delText>
        </w:r>
      </w:del>
      <w:del w:id="1320" w:author="Kathlen Maiara Gaulke Bonin" w:date="2018-12-02T08:12:00Z">
        <w:r w:rsidR="673DDD07" w:rsidRPr="3F7AE159" w:rsidDel="1C6EB0E1">
          <w:rPr>
            <w:lang w:val="pt-BR"/>
            <w:rPrChange w:id="1321" w:author="Kathlen Maiara Gaulke Bonin" w:date="2018-11-27T14:04:00Z">
              <w:rPr/>
            </w:rPrChange>
          </w:rPr>
          <w:delText xml:space="preserve"> </w:delText>
        </w:r>
      </w:del>
      <w:del w:id="1322" w:author="Kathlen Maiara Gaulke Bonin" w:date="2018-12-02T08:09:00Z">
        <w:r w:rsidR="673DDD07" w:rsidRPr="3F7AE159" w:rsidDel="1774FFD7">
          <w:rPr>
            <w:lang w:val="pt-BR"/>
            <w:rPrChange w:id="1323" w:author="Kathlen Maiara Gaulke Bonin" w:date="2018-11-27T14:04:00Z">
              <w:rPr/>
            </w:rPrChange>
          </w:rPr>
          <w:delText>ver</w:delText>
        </w:r>
      </w:del>
      <w:del w:id="1324" w:author="Kathlen Maiara Gaulke Bonin" w:date="2018-12-02T08:10:00Z">
        <w:r w:rsidR="33804CE5" w:rsidRPr="3F7AE159" w:rsidDel="43249AE3">
          <w:rPr>
            <w:lang w:val="pt-BR"/>
            <w:rPrChange w:id="1325" w:author="Kathlen Maiara Gaulke Bonin" w:date="2018-11-27T14:04:00Z">
              <w:rPr/>
            </w:rPrChange>
          </w:rPr>
          <w:delText>,</w:delText>
        </w:r>
        <w:r w:rsidRPr="3F7AE159" w:rsidDel="43249AE3">
          <w:rPr>
            <w:lang w:val="pt-BR"/>
            <w:rPrChange w:id="1326" w:author="Kathlen Maiara Gaulke Bonin" w:date="2018-11-27T14:04:00Z">
              <w:rPr/>
            </w:rPrChange>
          </w:rPr>
          <w:delText xml:space="preserve"> </w:delText>
        </w:r>
      </w:del>
      <w:del w:id="1327" w:author="Kathlen Maiara Gaulke Bonin" w:date="2018-12-02T08:12:00Z">
        <w:r w:rsidR="443DFC4A" w:rsidRPr="3F7AE159" w:rsidDel="1C6EB0E1">
          <w:rPr>
            <w:lang w:val="pt-BR"/>
            <w:rPrChange w:id="1328" w:author="Kathlen Maiara Gaulke Bonin" w:date="2018-11-27T14:04:00Z">
              <w:rPr/>
            </w:rPrChange>
          </w:rPr>
          <w:delText xml:space="preserve"> </w:delText>
        </w:r>
      </w:del>
      <w:del w:id="1329" w:author="Kathlen Maiara Gaulke Bonin" w:date="2018-12-02T08:10:00Z">
        <w:r w:rsidR="443DFC4A" w:rsidRPr="3F7AE159" w:rsidDel="43249AE3">
          <w:rPr>
            <w:lang w:val="pt-BR"/>
            <w:rPrChange w:id="1330" w:author="Kathlen Maiara Gaulke Bonin" w:date="2018-11-27T14:04:00Z">
              <w:rPr/>
            </w:rPrChange>
          </w:rPr>
          <w:delText xml:space="preserve">identificar </w:delText>
        </w:r>
      </w:del>
      <w:del w:id="1331" w:author="Kathlen Maiara Gaulke Bonin" w:date="2018-12-02T08:12:00Z">
        <w:r w:rsidRPr="3F7AE159" w:rsidDel="1C6EB0E1">
          <w:rPr>
            <w:lang w:val="pt-BR"/>
            <w:rPrChange w:id="1332" w:author="Kathlen Maiara Gaulke Bonin" w:date="2018-11-27T14:04:00Z">
              <w:rPr/>
            </w:rPrChange>
          </w:rPr>
          <w:delText>as diferenças de cada inseto apresentado.</w:delText>
        </w:r>
      </w:del>
    </w:p>
    <w:p w14:paraId="1C2227BD" w14:textId="7E927450" w:rsidR="00AE34D6" w:rsidDel="173D8519" w:rsidRDefault="6C31B0F8">
      <w:pPr>
        <w:pStyle w:val="Corpodetexto"/>
        <w:ind w:firstLine="720"/>
        <w:rPr>
          <w:del w:id="1333" w:author="Kathlen Maiara Gaulke Bonin" w:date="2018-12-02T08:16:00Z"/>
          <w:lang w:val="pt-BR"/>
          <w:rPrChange w:id="1334" w:author="Kathlen Maiara Gaulke Bonin" w:date="2018-12-02T08:15:00Z">
            <w:rPr>
              <w:del w:id="1335" w:author="Kathlen Maiara Gaulke Bonin" w:date="2018-12-02T08:16:00Z"/>
            </w:rPr>
          </w:rPrChange>
        </w:rPr>
        <w:pPrChange w:id="1336" w:author="Kathlen Maiara Gaulke Bonin" w:date="2018-12-02T08:15:00Z">
          <w:pPr>
            <w:pStyle w:val="Corpodetexto"/>
          </w:pPr>
        </w:pPrChange>
      </w:pPr>
      <w:ins w:id="1337" w:author="Kathlen Maiara Gaulke Bonin" w:date="2018-12-02T08:10:00Z">
        <w:r w:rsidRPr="3F7AE159">
          <w:rPr>
            <w:lang w:val="pt-BR"/>
            <w:rPrChange w:id="1338" w:author="Kathlen Maiara Gaulke Bonin" w:date="2018-11-27T14:04:00Z">
              <w:rPr/>
            </w:rPrChange>
          </w:rPr>
          <w:t>A</w:t>
        </w:r>
        <w:r w:rsidR="3F7AE159" w:rsidRPr="3F7AE159">
          <w:rPr>
            <w:lang w:val="pt-BR"/>
            <w:rPrChange w:id="1339" w:author="Kathlen Maiara Gaulke Bonin" w:date="2018-11-27T14:04:00Z">
              <w:rPr/>
            </w:rPrChange>
          </w:rPr>
          <w:t>lém da dinâmica, elas ainda conseguir</w:t>
        </w:r>
      </w:ins>
      <w:ins w:id="1340" w:author="Kathlen Maiara Gaulke Bonin" w:date="2018-12-02T08:11:00Z">
        <w:r w:rsidR="05418D6A" w:rsidRPr="3F7AE159">
          <w:rPr>
            <w:lang w:val="pt-BR"/>
            <w:rPrChange w:id="1341" w:author="Kathlen Maiara Gaulke Bonin" w:date="2018-11-27T14:04:00Z">
              <w:rPr/>
            </w:rPrChange>
          </w:rPr>
          <w:t>ão</w:t>
        </w:r>
      </w:ins>
      <w:ins w:id="1342" w:author="Kathlen Maiara Gaulke Bonin" w:date="2018-12-02T08:10:00Z">
        <w:r w:rsidR="3F7AE159" w:rsidRPr="3F7AE159">
          <w:rPr>
            <w:lang w:val="pt-BR"/>
            <w:rPrChange w:id="1343" w:author="Kathlen Maiara Gaulke Bonin" w:date="2018-11-27T14:04:00Z">
              <w:rPr/>
            </w:rPrChange>
          </w:rPr>
          <w:t xml:space="preserve"> adquirir novos conhecimentos, d</w:t>
        </w:r>
      </w:ins>
      <w:ins w:id="1344" w:author="Kathlen Maiara Gaulke Bonin" w:date="2018-12-02T08:12:00Z">
        <w:r w:rsidR="3C2C02F9" w:rsidRPr="3F7AE159">
          <w:rPr>
            <w:lang w:val="pt-BR"/>
            <w:rPrChange w:id="1345" w:author="Kathlen Maiara Gaulke Bonin" w:date="2018-11-27T14:04:00Z">
              <w:rPr/>
            </w:rPrChange>
          </w:rPr>
          <w:t>o</w:t>
        </w:r>
      </w:ins>
      <w:ins w:id="1346" w:author="Kathlen Maiara Gaulke Bonin" w:date="2018-12-02T08:10:00Z">
        <w:r w:rsidR="3F7AE159" w:rsidRPr="3F7AE159">
          <w:rPr>
            <w:lang w:val="pt-BR"/>
            <w:rPrChange w:id="1347" w:author="Kathlen Maiara Gaulke Bonin" w:date="2018-11-27T14:04:00Z">
              <w:rPr/>
            </w:rPrChange>
          </w:rPr>
          <w:t xml:space="preserve"> que um inseto</w:t>
        </w:r>
      </w:ins>
      <w:ins w:id="1348" w:author="Kathlen Maiara Gaulke Bonin" w:date="2018-12-02T08:12:00Z">
        <w:r w:rsidR="3C2C02F9" w:rsidRPr="3F7AE159">
          <w:rPr>
            <w:lang w:val="pt-BR"/>
            <w:rPrChange w:id="1349" w:author="Kathlen Maiara Gaulke Bonin" w:date="2018-11-27T14:04:00Z">
              <w:rPr/>
            </w:rPrChange>
          </w:rPr>
          <w:t>,</w:t>
        </w:r>
      </w:ins>
      <w:ins w:id="1350" w:author="Kathlen Maiara Gaulke Bonin" w:date="2018-12-02T08:10:00Z">
        <w:r w:rsidR="3F7AE159" w:rsidRPr="3F7AE159">
          <w:rPr>
            <w:lang w:val="pt-BR"/>
            <w:rPrChange w:id="1351" w:author="Kathlen Maiara Gaulke Bonin" w:date="2018-11-27T14:04:00Z">
              <w:rPr/>
            </w:rPrChange>
          </w:rPr>
          <w:t xml:space="preserve"> </w:t>
        </w:r>
      </w:ins>
      <w:ins w:id="1352" w:author="Kathlen Maiara Gaulke Bonin" w:date="2018-12-02T08:21:00Z">
        <w:r w:rsidR="7705840E" w:rsidRPr="3F7AE159">
          <w:rPr>
            <w:lang w:val="pt-BR"/>
            <w:rPrChange w:id="1353" w:author="Kathlen Maiara Gaulke Bonin" w:date="2018-11-27T14:04:00Z">
              <w:rPr/>
            </w:rPrChange>
          </w:rPr>
          <w:t>suas</w:t>
        </w:r>
      </w:ins>
      <w:ins w:id="1354" w:author="Kathlen Maiara Gaulke Bonin" w:date="2018-12-02T08:13:00Z">
        <w:r w:rsidR="6FBCA1E2" w:rsidRPr="3F7AE159">
          <w:rPr>
            <w:lang w:val="pt-BR"/>
            <w:rPrChange w:id="1355" w:author="Kathlen Maiara Gaulke Bonin" w:date="2018-11-27T14:04:00Z">
              <w:rPr/>
            </w:rPrChange>
          </w:rPr>
          <w:t xml:space="preserve"> formas</w:t>
        </w:r>
      </w:ins>
      <w:ins w:id="1356" w:author="Kathlen Maiara Gaulke Bonin" w:date="2018-12-02T08:10:00Z">
        <w:r w:rsidR="3F7AE159" w:rsidRPr="3F7AE159">
          <w:rPr>
            <w:lang w:val="pt-BR"/>
            <w:rPrChange w:id="1357" w:author="Kathlen Maiara Gaulke Bonin" w:date="2018-11-27T14:04:00Z">
              <w:rPr/>
            </w:rPrChange>
          </w:rPr>
          <w:t xml:space="preserve"> de</w:t>
        </w:r>
      </w:ins>
      <w:ins w:id="1358" w:author="Kathlen Maiara Gaulke Bonin" w:date="2018-12-02T08:13:00Z">
        <w:r w:rsidR="6FBCA1E2" w:rsidRPr="3F7AE159">
          <w:rPr>
            <w:lang w:val="pt-BR"/>
            <w:rPrChange w:id="1359" w:author="Kathlen Maiara Gaulke Bonin" w:date="2018-11-27T14:04:00Z">
              <w:rPr/>
            </w:rPrChange>
          </w:rPr>
          <w:t xml:space="preserve"> representação</w:t>
        </w:r>
      </w:ins>
      <w:ins w:id="1360" w:author="Kathlen Maiara Gaulke Bonin" w:date="2018-12-02T08:10:00Z">
        <w:r w:rsidR="3F7AE159" w:rsidRPr="3F7AE159">
          <w:rPr>
            <w:lang w:val="pt-BR"/>
            <w:rPrChange w:id="1361" w:author="Kathlen Maiara Gaulke Bonin" w:date="2018-11-27T14:04:00Z">
              <w:rPr/>
            </w:rPrChange>
          </w:rPr>
          <w:t>, cores e principalmente</w:t>
        </w:r>
        <w:r w:rsidR="43249AE3" w:rsidRPr="3F7AE159">
          <w:rPr>
            <w:lang w:val="pt-BR"/>
            <w:rPrChange w:id="1362" w:author="Kathlen Maiara Gaulke Bonin" w:date="2018-11-27T14:04:00Z">
              <w:rPr/>
            </w:rPrChange>
          </w:rPr>
          <w:t xml:space="preserve"> </w:t>
        </w:r>
      </w:ins>
      <w:ins w:id="1363" w:author="Kathlen Maiara Gaulke Bonin" w:date="2018-12-02T08:14:00Z">
        <w:r w:rsidR="43249AE3" w:rsidRPr="3F7AE159">
          <w:rPr>
            <w:lang w:val="pt-BR"/>
            <w:rPrChange w:id="1364" w:author="Kathlen Maiara Gaulke Bonin" w:date="2018-11-27T14:04:00Z">
              <w:rPr/>
            </w:rPrChange>
          </w:rPr>
          <w:t>diferentes comprimentos</w:t>
        </w:r>
      </w:ins>
      <w:ins w:id="1365" w:author="Kathlen Maiara Gaulke Bonin" w:date="2018-12-02T08:10:00Z">
        <w:r w:rsidR="3F7AE159" w:rsidRPr="3F7AE159">
          <w:rPr>
            <w:lang w:val="pt-BR"/>
            <w:rPrChange w:id="1366" w:author="Kathlen Maiara Gaulke Bonin" w:date="2018-11-27T14:04:00Z">
              <w:rPr/>
            </w:rPrChange>
          </w:rPr>
          <w:t xml:space="preserve"> e larguras. </w:t>
        </w:r>
        <w:commentRangeStart w:id="1367"/>
        <w:r w:rsidR="3F7AE159" w:rsidRPr="3F7AE159">
          <w:rPr>
            <w:lang w:val="pt-BR"/>
            <w:rPrChange w:id="1368" w:author="Kathlen Maiara Gaulke Bonin" w:date="2018-11-27T14:04:00Z">
              <w:rPr/>
            </w:rPrChange>
          </w:rPr>
          <w:t xml:space="preserve">E </w:t>
        </w:r>
      </w:ins>
      <w:commentRangeEnd w:id="1367"/>
      <w:r w:rsidR="00CD4A24">
        <w:rPr>
          <w:rStyle w:val="Refdecomentrio"/>
        </w:rPr>
        <w:commentReference w:id="1367"/>
      </w:r>
      <w:ins w:id="1369" w:author="Kathlen Maiara Gaulke Bonin" w:date="2018-12-02T08:10:00Z">
        <w:r w:rsidR="3F7AE159" w:rsidRPr="3F7AE159">
          <w:rPr>
            <w:lang w:val="pt-BR"/>
            <w:rPrChange w:id="1370" w:author="Kathlen Maiara Gaulke Bonin" w:date="2018-11-27T14:04:00Z">
              <w:rPr/>
            </w:rPrChange>
          </w:rPr>
          <w:t xml:space="preserve">é claro, que além dessas curiosidades elas ainda </w:t>
        </w:r>
      </w:ins>
      <w:ins w:id="1371" w:author="Kathlen Maiara Gaulke Bonin" w:date="2018-12-02T08:11:00Z">
        <w:r w:rsidR="05418D6A" w:rsidRPr="3F7AE159">
          <w:rPr>
            <w:lang w:val="pt-BR"/>
            <w:rPrChange w:id="1372" w:author="Kathlen Maiara Gaulke Bonin" w:date="2018-11-27T14:04:00Z">
              <w:rPr/>
            </w:rPrChange>
          </w:rPr>
          <w:t xml:space="preserve">vão </w:t>
        </w:r>
      </w:ins>
      <w:ins w:id="1373" w:author="Kathlen Maiara Gaulke Bonin" w:date="2018-12-02T08:14:00Z">
        <w:r w:rsidR="05418D6A" w:rsidRPr="3F7AE159">
          <w:rPr>
            <w:lang w:val="pt-BR"/>
            <w:rPrChange w:id="1374" w:author="Kathlen Maiara Gaulke Bonin" w:date="2018-11-27T14:04:00Z">
              <w:rPr/>
            </w:rPrChange>
          </w:rPr>
          <w:t>ter a</w:t>
        </w:r>
        <w:r w:rsidR="3F7AE159" w:rsidRPr="3F7AE159">
          <w:rPr>
            <w:lang w:val="pt-BR"/>
            <w:rPrChange w:id="1375" w:author="Kathlen Maiara Gaulke Bonin" w:date="2018-11-27T14:04:00Z">
              <w:rPr/>
            </w:rPrChange>
          </w:rPr>
          <w:t xml:space="preserve"> oportunidade de conseguir se alfabetizar, </w:t>
        </w:r>
      </w:ins>
      <w:ins w:id="1376" w:author="Kathlen Maiara Gaulke Bonin" w:date="2018-12-02T08:15:00Z">
        <w:r w:rsidR="66F0F788" w:rsidRPr="3F7AE159">
          <w:rPr>
            <w:lang w:val="pt-BR"/>
            <w:rPrChange w:id="1377" w:author="Kathlen Maiara Gaulke Bonin" w:date="2018-11-27T14:04:00Z">
              <w:rPr/>
            </w:rPrChange>
          </w:rPr>
          <w:t>apre</w:t>
        </w:r>
        <w:r w:rsidR="5E016549" w:rsidRPr="3F7AE159">
          <w:rPr>
            <w:lang w:val="pt-BR"/>
            <w:rPrChange w:id="1378" w:author="Kathlen Maiara Gaulke Bonin" w:date="2018-11-27T14:04:00Z">
              <w:rPr/>
            </w:rPrChange>
          </w:rPr>
          <w:t>n</w:t>
        </w:r>
        <w:r w:rsidR="66F0F788" w:rsidRPr="3F7AE159">
          <w:rPr>
            <w:lang w:val="pt-BR"/>
            <w:rPrChange w:id="1379" w:author="Kathlen Maiara Gaulke Bonin" w:date="2018-11-27T14:04:00Z">
              <w:rPr/>
            </w:rPrChange>
          </w:rPr>
          <w:t xml:space="preserve">dendo </w:t>
        </w:r>
      </w:ins>
      <w:ins w:id="1380" w:author="Kathlen Maiara Gaulke Bonin" w:date="2018-12-02T08:14:00Z">
        <w:r w:rsidR="3F7AE159" w:rsidRPr="3F7AE159">
          <w:rPr>
            <w:lang w:val="pt-BR"/>
            <w:rPrChange w:id="1381" w:author="Kathlen Maiara Gaulke Bonin" w:date="2018-11-27T14:04:00Z">
              <w:rPr/>
            </w:rPrChange>
          </w:rPr>
          <w:t>como se escreve o nome de cada inset</w:t>
        </w:r>
      </w:ins>
      <w:ins w:id="1382" w:author="Kathlen Maiara Gaulke Bonin" w:date="2018-11-27T14:07:00Z">
        <w:r w:rsidR="7AF5C4E3" w:rsidRPr="3F7AE159">
          <w:rPr>
            <w:lang w:val="pt-BR"/>
            <w:rPrChange w:id="1383" w:author="Kathlen Maiara Gaulke Bonin" w:date="2018-11-27T14:04:00Z">
              <w:rPr/>
            </w:rPrChange>
          </w:rPr>
          <w:t xml:space="preserve">o. </w:t>
        </w:r>
      </w:ins>
      <w:ins w:id="1384" w:author="Kathlen Maiara Gaulke Bonin" w:date="2018-12-02T08:16:00Z">
        <w:r w:rsidR="173D8519" w:rsidRPr="3F7AE159">
          <w:rPr>
            <w:lang w:val="pt-BR"/>
            <w:rPrChange w:id="1385" w:author="Kathlen Maiara Gaulke Bonin" w:date="2018-11-27T14:04:00Z">
              <w:rPr/>
            </w:rPrChange>
          </w:rPr>
          <w:t xml:space="preserve">Uma sugestão seria de colocar menos texto no jogo para as crianças lerem, porque </w:t>
        </w:r>
      </w:ins>
      <w:ins w:id="1386" w:author="Kathlen Maiara Gaulke Bonin" w:date="2018-12-02T08:17:00Z">
        <w:r w:rsidR="211E5936" w:rsidRPr="3F7AE159">
          <w:rPr>
            <w:lang w:val="pt-BR"/>
            <w:rPrChange w:id="1387" w:author="Kathlen Maiara Gaulke Bonin" w:date="2018-11-27T14:04:00Z">
              <w:rPr/>
            </w:rPrChange>
          </w:rPr>
          <w:t>pode ser que elas percam o inter</w:t>
        </w:r>
      </w:ins>
      <w:ins w:id="1388" w:author="Kathlen Maiara Gaulke Bonin" w:date="2018-12-02T08:21:00Z">
        <w:r w:rsidR="7705840E" w:rsidRPr="3F7AE159">
          <w:rPr>
            <w:lang w:val="pt-BR"/>
            <w:rPrChange w:id="1389" w:author="Kathlen Maiara Gaulke Bonin" w:date="2018-11-27T14:04:00Z">
              <w:rPr/>
            </w:rPrChange>
          </w:rPr>
          <w:t xml:space="preserve">esse </w:t>
        </w:r>
      </w:ins>
      <w:ins w:id="1390" w:author="Kathlen Maiara Gaulke Bonin" w:date="2018-12-02T08:16:00Z">
        <w:r w:rsidR="492F96F8" w:rsidRPr="3F7AE159">
          <w:rPr>
            <w:lang w:val="pt-BR"/>
            <w:rPrChange w:id="1391" w:author="Kathlen Maiara Gaulke Bonin" w:date="2018-11-27T14:04:00Z">
              <w:rPr/>
            </w:rPrChange>
          </w:rPr>
          <w:t>assim, como ocorreu com os colegas da turma quando apresentam</w:t>
        </w:r>
      </w:ins>
      <w:ins w:id="1392" w:author="Kathlen Maiara Gaulke Bonin" w:date="2018-12-02T08:17:00Z">
        <w:r w:rsidR="766DB905" w:rsidRPr="3F7AE159">
          <w:rPr>
            <w:lang w:val="pt-BR"/>
            <w:rPrChange w:id="1393" w:author="Kathlen Maiara Gaulke Bonin" w:date="2018-11-27T14:04:00Z">
              <w:rPr/>
            </w:rPrChange>
          </w:rPr>
          <w:t xml:space="preserve">os o jogo. </w:t>
        </w:r>
      </w:ins>
      <w:del w:id="1394" w:author="Kathlen Maiara Gaulke Bonin" w:date="2018-12-02T08:16:00Z">
        <w:r w:rsidR="1F39DB37" w:rsidRPr="3F7AE159" w:rsidDel="173D8519">
          <w:rPr>
            <w:lang w:val="pt-BR"/>
            <w:rPrChange w:id="1395" w:author="Kathlen Maiara Gaulke Bonin" w:date="2018-11-27T14:04:00Z">
              <w:rPr/>
            </w:rPrChange>
          </w:rPr>
          <w:delText xml:space="preserve"> </w:delText>
        </w:r>
      </w:del>
    </w:p>
    <w:p w14:paraId="79F6312E" w14:textId="0E328328" w:rsidR="173D8519" w:rsidDel="492F96F8" w:rsidRDefault="173D8519">
      <w:pPr>
        <w:pStyle w:val="Corpodetexto"/>
        <w:ind w:firstLine="720"/>
        <w:rPr>
          <w:del w:id="1396" w:author="Kathlen Maiara Gaulke Bonin" w:date="2018-12-02T08:16:00Z"/>
          <w:lang w:val="pt-BR"/>
          <w:rPrChange w:id="1397" w:author="Kathlen Maiara Gaulke Bonin" w:date="2018-12-02T08:16:00Z">
            <w:rPr>
              <w:del w:id="1398" w:author="Kathlen Maiara Gaulke Bonin" w:date="2018-12-02T08:16:00Z"/>
            </w:rPr>
          </w:rPrChange>
        </w:rPr>
        <w:pPrChange w:id="1399" w:author="Kathlen Maiara Gaulke Bonin" w:date="2018-12-02T08:16:00Z">
          <w:pPr/>
        </w:pPrChange>
      </w:pPr>
    </w:p>
    <w:p w14:paraId="144CB133" w14:textId="61E4C3F6" w:rsidR="492F96F8" w:rsidRDefault="492F96F8">
      <w:pPr>
        <w:pStyle w:val="Corpodetexto"/>
        <w:ind w:firstLine="720"/>
        <w:rPr>
          <w:lang w:val="pt-BR"/>
          <w:rPrChange w:id="1400" w:author="Sarah Maria Samulewski" w:date="2018-12-16T05:20:00Z">
            <w:rPr/>
          </w:rPrChange>
        </w:rPr>
        <w:pPrChange w:id="1401" w:author="Sarah Maria Samulewski" w:date="2018-12-16T05:20:00Z">
          <w:pPr/>
        </w:pPrChange>
      </w:pPr>
    </w:p>
    <w:p w14:paraId="6F9FED52" w14:textId="28ED893E" w:rsidR="00AE34D6" w:rsidRDefault="00AE34D6">
      <w:pPr>
        <w:pStyle w:val="Corpodetexto"/>
        <w:ind w:firstLine="432"/>
        <w:rPr>
          <w:ins w:id="1402" w:author="Kathlen Maiara Gaulke Bonin" w:date="2018-12-02T08:11:00Z"/>
          <w:lang w:val="pt-BR"/>
          <w:rPrChange w:id="1403" w:author="Kathlen Maiara Gaulke Bonin" w:date="2018-12-02T08:11:00Z">
            <w:rPr>
              <w:ins w:id="1404" w:author="Kathlen Maiara Gaulke Bonin" w:date="2018-12-02T08:11:00Z"/>
            </w:rPr>
          </w:rPrChange>
        </w:rPr>
        <w:pPrChange w:id="1405" w:author="Kathlen Maiara Gaulke Bonin" w:date="2018-12-02T08:11:00Z">
          <w:pPr>
            <w:pStyle w:val="Corpodetexto"/>
          </w:pPr>
        </w:pPrChange>
      </w:pPr>
    </w:p>
    <w:p w14:paraId="3A22E089" w14:textId="058A0B1B" w:rsidR="00AE34D6" w:rsidRDefault="00AE34D6">
      <w:pPr>
        <w:pStyle w:val="Corpodetexto"/>
        <w:ind w:firstLine="432"/>
        <w:rPr>
          <w:ins w:id="1406" w:author="Kathlen Maiara Gaulke Bonin" w:date="2018-12-02T08:11:00Z"/>
          <w:lang w:val="pt-BR"/>
          <w:rPrChange w:id="1407" w:author="Kathlen Maiara Gaulke Bonin" w:date="2018-12-02T08:11:00Z">
            <w:rPr>
              <w:ins w:id="1408" w:author="Kathlen Maiara Gaulke Bonin" w:date="2018-12-02T08:11:00Z"/>
            </w:rPr>
          </w:rPrChange>
        </w:rPr>
        <w:pPrChange w:id="1409" w:author="Kathlen Maiara Gaulke Bonin" w:date="2018-12-02T08:11:00Z">
          <w:pPr>
            <w:pStyle w:val="Corpodetexto"/>
          </w:pPr>
        </w:pPrChange>
      </w:pPr>
    </w:p>
    <w:p w14:paraId="4DBDA072" w14:textId="3843DF9A" w:rsidR="00AE34D6" w:rsidRDefault="00AE34D6">
      <w:pPr>
        <w:pStyle w:val="Corpodetexto"/>
        <w:ind w:firstLine="432"/>
        <w:rPr>
          <w:ins w:id="1410" w:author="Kathlen Maiara Gaulke Bonin" w:date="2018-12-02T08:11:00Z"/>
          <w:lang w:val="pt-BR"/>
          <w:rPrChange w:id="1411" w:author="Kathlen Maiara Gaulke Bonin" w:date="2018-12-02T08:11:00Z">
            <w:rPr>
              <w:ins w:id="1412" w:author="Kathlen Maiara Gaulke Bonin" w:date="2018-12-02T08:11:00Z"/>
            </w:rPr>
          </w:rPrChange>
        </w:rPr>
        <w:pPrChange w:id="1413" w:author="Kathlen Maiara Gaulke Bonin" w:date="2018-12-02T08:11:00Z">
          <w:pPr>
            <w:pStyle w:val="Corpodetexto"/>
          </w:pPr>
        </w:pPrChange>
      </w:pPr>
    </w:p>
    <w:p w14:paraId="7F569C47" w14:textId="5C642A69" w:rsidR="00AE34D6" w:rsidDel="0B161C95" w:rsidRDefault="00AE34D6">
      <w:pPr>
        <w:pStyle w:val="Corpodetexto"/>
        <w:ind w:firstLine="432"/>
        <w:rPr>
          <w:del w:id="1414" w:author="Kathlen Maiara Gaulke Bonin" w:date="2018-12-02T08:11:00Z"/>
          <w:lang w:val="pt-BR"/>
          <w:rPrChange w:id="1415" w:author="Kathlen Maiara Gaulke Bonin" w:date="2018-12-02T08:11:00Z">
            <w:rPr>
              <w:del w:id="1416" w:author="Kathlen Maiara Gaulke Bonin" w:date="2018-12-02T08:11:00Z"/>
            </w:rPr>
          </w:rPrChange>
        </w:rPr>
        <w:pPrChange w:id="1417" w:author="Kathlen Maiara Gaulke Bonin" w:date="2018-12-02T08:11:00Z">
          <w:pPr>
            <w:pStyle w:val="Corpodetexto"/>
          </w:pPr>
        </w:pPrChange>
      </w:pPr>
      <w:del w:id="1418" w:author="Kathlen Maiara Gaulke Bonin" w:date="2018-12-02T08:11:00Z">
        <w:r w:rsidDel="0B161C95">
          <w:rPr>
            <w:lang w:val="pt-BR"/>
          </w:rPr>
          <w:delText>[Apresentar conclusões sobre o trabalho e sugestões de melhorias]</w:delText>
        </w:r>
      </w:del>
    </w:p>
    <w:p w14:paraId="0DD795F9" w14:textId="41D18FE2" w:rsidR="63FC0332" w:rsidDel="0B161C95" w:rsidRDefault="63FC0332">
      <w:pPr>
        <w:pStyle w:val="Corpodetexto"/>
        <w:rPr>
          <w:del w:id="1419" w:author="Kathlen Maiara Gaulke Bonin" w:date="2018-12-02T08:11:00Z"/>
          <w:lang w:val="pt-BR"/>
          <w:rPrChange w:id="1420" w:author="Kathlen Maiara Gaulke Bonin" w:date="2018-11-25T08:21:00Z">
            <w:rPr>
              <w:del w:id="1421" w:author="Kathlen Maiara Gaulke Bonin" w:date="2018-12-02T08:11:00Z"/>
            </w:rPr>
          </w:rPrChange>
        </w:rPr>
        <w:pPrChange w:id="1422" w:author="Kathlen Maiara Gaulke Bonin" w:date="2018-11-25T08:21:00Z">
          <w:pPr/>
        </w:pPrChange>
      </w:pPr>
    </w:p>
    <w:p w14:paraId="0134E3B9" w14:textId="77777777" w:rsidR="0B161C95" w:rsidRDefault="0B161C95">
      <w:pPr>
        <w:pStyle w:val="Corpodetexto"/>
        <w:ind w:firstLine="432"/>
        <w:rPr>
          <w:lang w:val="pt-BR"/>
          <w:rPrChange w:id="1423" w:author="Kathlen Maiara Gaulke Bonin" w:date="2018-12-02T08:11:00Z">
            <w:rPr/>
          </w:rPrChange>
        </w:rPr>
        <w:pPrChange w:id="1424" w:author="Kathlen Maiara Gaulke Bonin" w:date="2018-12-02T08:11:00Z">
          <w:pPr/>
        </w:pPrChange>
      </w:pPr>
    </w:p>
    <w:p w14:paraId="0C2DC79B" w14:textId="77777777" w:rsidR="00AE34D6" w:rsidDel="54537323" w:rsidRDefault="00AE34D6" w:rsidP="7651B9D1">
      <w:pPr>
        <w:pStyle w:val="Ttulo1"/>
        <w:numPr>
          <w:ilvl w:val="0"/>
          <w:numId w:val="0"/>
        </w:numPr>
        <w:rPr>
          <w:del w:id="1425" w:author="Kathlen Maiara Gaulke Bonin" w:date="2018-11-25T08:12:00Z"/>
          <w:lang w:val="pt-BR"/>
        </w:rPr>
      </w:pPr>
    </w:p>
    <w:p w14:paraId="3DC1D936" w14:textId="77777777" w:rsidR="00AE34D6" w:rsidRPr="00AE34D6" w:rsidDel="54537323" w:rsidRDefault="00AE34D6" w:rsidP="7651B9D1">
      <w:pPr>
        <w:pStyle w:val="Ttulo1"/>
        <w:numPr>
          <w:ilvl w:val="0"/>
          <w:numId w:val="0"/>
        </w:numPr>
        <w:rPr>
          <w:del w:id="1426" w:author="Kathlen Maiara Gaulke Bonin" w:date="2018-11-25T08:12:00Z"/>
          <w:lang w:val="pt-BR"/>
        </w:rPr>
      </w:pPr>
    </w:p>
    <w:p w14:paraId="0FF54EC8" w14:textId="696DF443" w:rsidR="20D86612" w:rsidRPr="00AE34D6" w:rsidDel="63FC0332" w:rsidRDefault="7651B9D1">
      <w:pPr>
        <w:pStyle w:val="Ttulo1"/>
        <w:rPr>
          <w:del w:id="1427" w:author="Kathlen Maiara Gaulke Bonin" w:date="2018-11-25T08:21:00Z"/>
          <w:lang w:val="pt-BR"/>
          <w:rPrChange w:id="1428" w:author="Kathlen Maiara Gaulke Bonin" w:date="2018-11-25T08:20:00Z">
            <w:rPr>
              <w:del w:id="1429" w:author="Kathlen Maiara Gaulke Bonin" w:date="2018-11-25T08:21:00Z"/>
            </w:rPr>
          </w:rPrChange>
        </w:rPr>
        <w:pPrChange w:id="1430" w:author="Kathlen Maiara Gaulke Bonin" w:date="2018-11-25T08:20:00Z">
          <w:pPr>
            <w:pStyle w:val="Ttulo1"/>
            <w:numPr>
              <w:numId w:val="0"/>
            </w:numPr>
            <w:ind w:left="0" w:firstLine="0"/>
          </w:pPr>
        </w:pPrChange>
      </w:pPr>
      <w:del w:id="1431" w:author="Kathlen Maiara Gaulke Bonin" w:date="2018-11-25T08:12:00Z">
        <w:r w:rsidRPr="00AE34D6" w:rsidDel="54537323">
          <w:rPr>
            <w:lang w:val="pt-BR"/>
          </w:rPr>
          <w:delText xml:space="preserve">6    </w:delText>
        </w:r>
      </w:del>
      <w:r w:rsidRPr="00AE34D6">
        <w:rPr>
          <w:lang w:val="pt-BR"/>
        </w:rPr>
        <w:t>REFERÊNCIA</w:t>
      </w:r>
      <w:ins w:id="1432" w:author="Mauricio Capobianco Lopes" w:date="2018-11-06T17:11:00Z">
        <w:r w:rsidR="008E3517">
          <w:rPr>
            <w:lang w:val="pt-BR"/>
          </w:rPr>
          <w:t>S</w:t>
        </w:r>
      </w:ins>
      <w:r w:rsidRPr="00AE34D6">
        <w:rPr>
          <w:lang w:val="pt-BR"/>
        </w:rPr>
        <w:t xml:space="preserve"> </w:t>
      </w:r>
      <w:commentRangeStart w:id="1433"/>
      <w:r w:rsidRPr="00AE34D6">
        <w:rPr>
          <w:lang w:val="pt-BR"/>
        </w:rPr>
        <w:t>BIBLIOGRÁFICA</w:t>
      </w:r>
      <w:ins w:id="1434" w:author="Mauricio Capobianco Lopes" w:date="2018-11-06T17:11:00Z">
        <w:r w:rsidR="008E3517">
          <w:rPr>
            <w:lang w:val="pt-BR"/>
          </w:rPr>
          <w:t>S</w:t>
        </w:r>
      </w:ins>
      <w:commentRangeEnd w:id="1433"/>
      <w:r w:rsidR="00CD4A24">
        <w:rPr>
          <w:rStyle w:val="Refdecomentrio"/>
          <w:b w:val="0"/>
          <w:bCs w:val="0"/>
          <w:caps w:val="0"/>
        </w:rPr>
        <w:commentReference w:id="1433"/>
      </w:r>
    </w:p>
    <w:p w14:paraId="2B44671F" w14:textId="696DF443" w:rsidR="20D86612" w:rsidRPr="00AE34D6" w:rsidDel="45E61F2B" w:rsidRDefault="20D86612">
      <w:pPr>
        <w:pStyle w:val="Ttulo1"/>
        <w:rPr>
          <w:del w:id="1435" w:author="Kathlen Maiara Gaulke Bonin" w:date="2018-11-25T08:18:00Z"/>
          <w:lang w:val="pt-BR"/>
          <w:rPrChange w:id="1436" w:author="Kathlen Maiara Gaulke Bonin" w:date="2018-11-25T08:18:00Z">
            <w:rPr>
              <w:del w:id="1437" w:author="Kathlen Maiara Gaulke Bonin" w:date="2018-11-25T08:18:00Z"/>
            </w:rPr>
          </w:rPrChange>
        </w:rPr>
        <w:pPrChange w:id="1438" w:author="Kathlen Maiara Gaulke Bonin" w:date="2018-11-25T08:18:00Z">
          <w:pPr>
            <w:pStyle w:val="Ttulo1"/>
            <w:numPr>
              <w:numId w:val="0"/>
            </w:numPr>
            <w:ind w:left="0" w:firstLine="0"/>
          </w:pPr>
        </w:pPrChange>
      </w:pPr>
    </w:p>
    <w:p w14:paraId="472246ED" w14:textId="77777777" w:rsidR="45E61F2B" w:rsidRDefault="45E61F2B">
      <w:pPr>
        <w:pStyle w:val="Ttulo1"/>
        <w:rPr>
          <w:lang w:val="pt-BR"/>
          <w:rPrChange w:id="1439" w:author="Sarah Maria Samulewski" w:date="2018-12-16T05:20:00Z">
            <w:rPr/>
          </w:rPrChange>
        </w:rPr>
        <w:pPrChange w:id="1440" w:author="Sarah Maria Samulewski" w:date="2018-12-16T05:20:00Z">
          <w:pPr/>
        </w:pPrChange>
      </w:pPr>
    </w:p>
    <w:p w14:paraId="329CDD8C" w14:textId="54D0F300" w:rsidR="59CA1266" w:rsidRDefault="59CA1266">
      <w:pPr>
        <w:pStyle w:val="Corpodetexto"/>
        <w:spacing w:line="240" w:lineRule="auto"/>
        <w:ind w:firstLine="0"/>
        <w:rPr>
          <w:ins w:id="1441" w:author="Kathlen Maiara Gaulke Bonin" w:date="2018-11-25T08:20:00Z"/>
          <w:lang w:val="pt-BR"/>
          <w:rPrChange w:id="1442" w:author="Kathlen Maiara Gaulke Bonin" w:date="2018-11-25T08:20:00Z">
            <w:rPr>
              <w:ins w:id="1443" w:author="Kathlen Maiara Gaulke Bonin" w:date="2018-11-25T08:20:00Z"/>
            </w:rPr>
          </w:rPrChange>
        </w:rPr>
        <w:pPrChange w:id="1444" w:author="Kathlen Maiara Gaulke Bonin" w:date="2018-11-25T08:20:00Z">
          <w:pPr/>
        </w:pPrChange>
      </w:pPr>
    </w:p>
    <w:p w14:paraId="063FD242" w14:textId="167403D3" w:rsidR="20D86612" w:rsidRPr="00AE34D6" w:rsidDel="45E61F2B" w:rsidRDefault="20D86612">
      <w:pPr>
        <w:pStyle w:val="Corpodetexto"/>
        <w:spacing w:line="240" w:lineRule="auto"/>
        <w:ind w:firstLine="0"/>
        <w:rPr>
          <w:lang w:val="pt-BR"/>
          <w:rPrChange w:id="1445" w:author="Kathlen Maiara Gaulke Bonin" w:date="2018-11-25T10:53:00Z">
            <w:rPr/>
          </w:rPrChange>
        </w:rPr>
        <w:pPrChange w:id="1446" w:author="Kathlen Maiara Gaulke Bonin" w:date="2018-11-25T10:53:00Z">
          <w:pPr>
            <w:pStyle w:val="Ttulo1"/>
            <w:numPr>
              <w:numId w:val="0"/>
            </w:numPr>
            <w:ind w:left="0" w:firstLine="0"/>
          </w:pPr>
        </w:pPrChange>
      </w:pPr>
    </w:p>
    <w:p w14:paraId="0182E956" w14:textId="54E37249" w:rsidR="20D86612" w:rsidRPr="00AE34D6" w:rsidDel="45E61F2B" w:rsidRDefault="4DB765B3">
      <w:pPr>
        <w:pStyle w:val="Corpodetexto"/>
        <w:ind w:firstLine="0"/>
        <w:rPr>
          <w:del w:id="1447" w:author="Kathlen Maiara Gaulke Bonin" w:date="2018-11-25T08:18:00Z"/>
          <w:lang w:val="pt-BR"/>
          <w:rPrChange w:id="1448" w:author="Kathlen Maiara Gaulke Bonin" w:date="2018-11-25T08:18:00Z">
            <w:rPr>
              <w:del w:id="1449" w:author="Kathlen Maiara Gaulke Bonin" w:date="2018-11-25T08:18:00Z"/>
            </w:rPr>
          </w:rPrChange>
        </w:rPr>
        <w:pPrChange w:id="1450" w:author="Kathlen Maiara Gaulke Bonin" w:date="2018-11-25T08:18:00Z">
          <w:pPr>
            <w:pStyle w:val="Ttulo1"/>
            <w:numPr>
              <w:numId w:val="0"/>
            </w:numPr>
            <w:ind w:left="0" w:firstLine="0"/>
          </w:pPr>
        </w:pPrChange>
      </w:pPr>
      <w:r w:rsidRPr="45E61F2B">
        <w:rPr>
          <w:lang w:val="pt-BR"/>
          <w:rPrChange w:id="1451" w:author="Kathlen Maiara Gaulke Bonin" w:date="2018-11-25T08:18:00Z">
            <w:rPr/>
          </w:rPrChange>
        </w:rPr>
        <w:t>BORGES</w:t>
      </w:r>
      <w:ins w:id="1452" w:author="Kathlen Maiara Gaulke Bonin" w:date="2018-11-25T08:16:00Z">
        <w:r w:rsidR="74DD4C28" w:rsidRPr="45E61F2B">
          <w:rPr>
            <w:lang w:val="pt-BR"/>
            <w:rPrChange w:id="1453" w:author="Kathlen Maiara Gaulke Bonin" w:date="2018-11-25T08:18:00Z">
              <w:rPr/>
            </w:rPrChange>
          </w:rPr>
          <w:t>;</w:t>
        </w:r>
      </w:ins>
      <w:ins w:id="1454" w:author="Kathlen Maiara Gaulke Bonin" w:date="2018-11-25T08:18:00Z">
        <w:r w:rsidR="1C26D7F7" w:rsidRPr="45E61F2B">
          <w:rPr>
            <w:lang w:val="pt-BR"/>
            <w:rPrChange w:id="1455" w:author="Kathlen Maiara Gaulke Bonin" w:date="2018-11-25T08:18:00Z">
              <w:rPr/>
            </w:rPrChange>
          </w:rPr>
          <w:t xml:space="preserve"> </w:t>
        </w:r>
      </w:ins>
      <w:del w:id="1456" w:author="Kathlen Maiara Gaulke Bonin" w:date="2018-11-25T08:16:00Z">
        <w:r w:rsidRPr="0B97767D" w:rsidDel="74DD4C28">
          <w:rPr>
            <w:rStyle w:val="CorpodetextoChar"/>
            <w:lang w:val="pt-BR"/>
            <w:rPrChange w:id="1457" w:author="Kathlen Maiara Gaulke Bonin" w:date="2018-11-25T08:15:00Z">
              <w:rPr/>
            </w:rPrChange>
          </w:rPr>
          <w:delText xml:space="preserve">, </w:delText>
        </w:r>
      </w:del>
      <w:r w:rsidRPr="45E61F2B">
        <w:rPr>
          <w:lang w:val="pt-BR"/>
          <w:rPrChange w:id="1458" w:author="Kathlen Maiara Gaulke Bonin" w:date="2018-11-25T08:18:00Z">
            <w:rPr/>
          </w:rPrChange>
        </w:rPr>
        <w:t>MORAES</w:t>
      </w:r>
      <w:ins w:id="1459" w:author="Kathlen Maiara Gaulke Bonin" w:date="2018-11-25T08:18:00Z">
        <w:r w:rsidR="1C26D7F7" w:rsidRPr="45E61F2B">
          <w:rPr>
            <w:lang w:val="pt-BR"/>
            <w:rPrChange w:id="1460" w:author="Kathlen Maiara Gaulke Bonin" w:date="2018-11-25T08:18:00Z">
              <w:rPr/>
            </w:rPrChange>
          </w:rPr>
          <w:t xml:space="preserve">. </w:t>
        </w:r>
      </w:ins>
      <w:del w:id="1461" w:author="Kathlen Maiara Gaulke Bonin" w:date="2018-11-25T08:16:00Z">
        <w:r w:rsidRPr="0B97767D" w:rsidDel="74DD4C28">
          <w:rPr>
            <w:rStyle w:val="CorpodetextoChar"/>
            <w:lang w:val="pt-BR"/>
            <w:rPrChange w:id="1462" w:author="Kathlen Maiara Gaulke Bonin" w:date="2018-11-25T08:15:00Z">
              <w:rPr/>
            </w:rPrChange>
          </w:rPr>
          <w:delText>, R</w:delText>
        </w:r>
        <w:r w:rsidRPr="4F7D4204" w:rsidDel="74DD4C28">
          <w:rPr>
            <w:rStyle w:val="CorpodetextoChar"/>
            <w:lang w:val="pt-BR"/>
            <w:rPrChange w:id="1463" w:author="Kathlen Maiara Gaulke Bonin" w:date="2018-11-25T08:16:00Z">
              <w:rPr/>
            </w:rPrChange>
          </w:rPr>
          <w:delText>egina Maria Rabello,</w:delText>
        </w:r>
      </w:del>
      <w:del w:id="1464" w:author="Kathlen Maiara Gaulke Bonin" w:date="2018-11-25T08:18:00Z">
        <w:r w:rsidRPr="4F7D4204" w:rsidDel="1C26D7F7">
          <w:rPr>
            <w:rStyle w:val="CorpodetextoChar"/>
            <w:lang w:val="pt-BR"/>
            <w:rPrChange w:id="1465" w:author="Kathlen Maiara Gaulke Bonin" w:date="2018-11-25T08:16:00Z">
              <w:rPr/>
            </w:rPrChange>
          </w:rPr>
          <w:delText xml:space="preserve"> Roque. </w:delText>
        </w:r>
      </w:del>
      <w:r w:rsidRPr="5B533CEC">
        <w:rPr>
          <w:b/>
          <w:bCs/>
          <w:lang w:val="pt-BR"/>
          <w:rPrChange w:id="1466" w:author="Kathlen Maiara Gaulke Bonin" w:date="2018-11-25T08:19:00Z">
            <w:rPr/>
          </w:rPrChange>
        </w:rPr>
        <w:t>E</w:t>
      </w:r>
      <w:ins w:id="1467" w:author="Kathlen Maiara Gaulke Bonin" w:date="2018-11-25T08:14:00Z">
        <w:r w:rsidR="7F1C9597" w:rsidRPr="5B533CEC">
          <w:rPr>
            <w:b/>
            <w:bCs/>
            <w:lang w:val="pt-BR"/>
            <w:rPrChange w:id="1468" w:author="Kathlen Maiara Gaulke Bonin" w:date="2018-11-25T08:19:00Z">
              <w:rPr/>
            </w:rPrChange>
          </w:rPr>
          <w:t>d</w:t>
        </w:r>
      </w:ins>
      <w:del w:id="1469" w:author="Kathlen Maiara Gaulke Bonin" w:date="2018-11-25T08:14:00Z">
        <w:r w:rsidRPr="4DB765B3" w:rsidDel="7F1C9597">
          <w:rPr>
            <w:lang w:val="pt-BR"/>
            <w:rPrChange w:id="1470" w:author="Kathlen Maiara Gaulke Bonin" w:date="2018-11-25T08:13:00Z">
              <w:rPr/>
            </w:rPrChange>
          </w:rPr>
          <w:delText>d</w:delText>
        </w:r>
      </w:del>
      <w:r w:rsidRPr="5B533CEC">
        <w:rPr>
          <w:b/>
          <w:bCs/>
          <w:lang w:val="pt-BR"/>
          <w:rPrChange w:id="1471" w:author="Kathlen Maiara Gaulke Bonin" w:date="2018-11-25T08:19:00Z">
            <w:rPr/>
          </w:rPrChange>
        </w:rPr>
        <w:t>uc</w:t>
      </w:r>
      <w:ins w:id="1472" w:author="Kathlen Maiara Gaulke Bonin" w:date="2018-11-25T08:17:00Z">
        <w:r w:rsidR="60CB200B" w:rsidRPr="5B533CEC">
          <w:rPr>
            <w:b/>
            <w:bCs/>
            <w:lang w:val="pt-BR"/>
            <w:rPrChange w:id="1473" w:author="Kathlen Maiara Gaulke Bonin" w:date="2018-11-25T08:19:00Z">
              <w:rPr/>
            </w:rPrChange>
          </w:rPr>
          <w:t>ação em ciências nas séries iniciais</w:t>
        </w:r>
        <w:r w:rsidR="5CCEC996" w:rsidRPr="5B533CEC">
          <w:rPr>
            <w:b/>
            <w:bCs/>
            <w:lang w:val="pt-BR"/>
            <w:rPrChange w:id="1474" w:author="Kathlen Maiara Gaulke Bonin" w:date="2018-11-25T08:19:00Z">
              <w:rPr/>
            </w:rPrChange>
          </w:rPr>
          <w:t>.</w:t>
        </w:r>
        <w:r w:rsidR="5CCEC996" w:rsidRPr="45E61F2B">
          <w:rPr>
            <w:lang w:val="pt-BR"/>
            <w:rPrChange w:id="1475" w:author="Kathlen Maiara Gaulke Bonin" w:date="2018-11-25T08:18:00Z">
              <w:rPr/>
            </w:rPrChange>
          </w:rPr>
          <w:t xml:space="preserve"> Porto Alegre: Sagra </w:t>
        </w:r>
        <w:proofErr w:type="spellStart"/>
        <w:r w:rsidR="5CCEC996" w:rsidRPr="45E61F2B">
          <w:rPr>
            <w:lang w:val="pt-BR"/>
            <w:rPrChange w:id="1476" w:author="Kathlen Maiara Gaulke Bonin" w:date="2018-11-25T08:18:00Z">
              <w:rPr/>
            </w:rPrChange>
          </w:rPr>
          <w:t>Luzzatto</w:t>
        </w:r>
        <w:proofErr w:type="spellEnd"/>
        <w:r w:rsidR="5CCEC996" w:rsidRPr="45E61F2B">
          <w:rPr>
            <w:lang w:val="pt-BR"/>
            <w:rPrChange w:id="1477" w:author="Kathlen Maiara Gaulke Bonin" w:date="2018-11-25T08:18:00Z">
              <w:rPr/>
            </w:rPrChange>
          </w:rPr>
          <w:t xml:space="preserve">, </w:t>
        </w:r>
      </w:ins>
      <w:r w:rsidRPr="45E61F2B">
        <w:rPr>
          <w:lang w:val="pt-BR"/>
          <w:rPrChange w:id="1478" w:author="Kathlen Maiara Gaulke Bonin" w:date="2018-11-25T08:18:00Z">
            <w:rPr/>
          </w:rPrChange>
        </w:rPr>
        <w:t xml:space="preserve">ação em ciência nas séries iniciais. </w:t>
      </w:r>
      <w:del w:id="1479" w:author="Kathlen Maiara Gaulke Bonin" w:date="2018-11-25T08:18:00Z">
        <w:r w:rsidRPr="45E61F2B" w:rsidDel="45E61F2B">
          <w:rPr>
            <w:lang w:val="pt-BR"/>
            <w:rPrChange w:id="1480" w:author="Kathlen Maiara Gaulke Bonin" w:date="2018-11-25T08:18:00Z">
              <w:rPr/>
            </w:rPrChange>
          </w:rPr>
          <w:delText>Porto Aleg</w:delText>
        </w:r>
        <w:r w:rsidRPr="0B97767D" w:rsidDel="45E61F2B">
          <w:rPr>
            <w:rStyle w:val="CorpodetextoChar"/>
            <w:lang w:val="pt-BR"/>
            <w:rPrChange w:id="1481" w:author="Kathlen Maiara Gaulke Bonin" w:date="2018-11-25T08:15:00Z">
              <w:rPr/>
            </w:rPrChange>
          </w:rPr>
          <w:delText xml:space="preserve">re: Sagra Luzzatto, 1998. </w:delText>
        </w:r>
      </w:del>
    </w:p>
    <w:p w14:paraId="630763B1" w14:textId="2ADB863F" w:rsidR="20D86612" w:rsidRPr="00AE34D6" w:rsidDel="0350E1F7" w:rsidRDefault="20D86612">
      <w:pPr>
        <w:pStyle w:val="Corpodetexto"/>
        <w:spacing w:line="240" w:lineRule="auto"/>
        <w:ind w:firstLine="0"/>
        <w:rPr>
          <w:lang w:val="pt-BR"/>
          <w:rPrChange w:id="1482" w:author="Kathlen Maiara Gaulke Bonin" w:date="2018-11-25T08:21:00Z">
            <w:rPr/>
          </w:rPrChange>
        </w:rPr>
        <w:pPrChange w:id="1483" w:author="Kathlen Maiara Gaulke Bonin" w:date="2018-11-25T08:21:00Z">
          <w:pPr/>
        </w:pPrChange>
      </w:pPr>
    </w:p>
    <w:p w14:paraId="37A68114" w14:textId="2ADB863F" w:rsidR="20D86612" w:rsidRPr="00AE34D6" w:rsidDel="0350E1F7" w:rsidRDefault="4DB765B3">
      <w:pPr>
        <w:pStyle w:val="Corpodetexto"/>
        <w:ind w:firstLine="0"/>
        <w:rPr>
          <w:del w:id="1484" w:author="Kathlen Maiara Gaulke Bonin" w:date="2018-11-25T08:15:00Z"/>
          <w:lang w:val="pt-BR"/>
          <w:rPrChange w:id="1485" w:author="Kathlen Maiara Gaulke Bonin" w:date="2018-11-25T08:15:00Z">
            <w:rPr>
              <w:del w:id="1486" w:author="Kathlen Maiara Gaulke Bonin" w:date="2018-11-25T08:15:00Z"/>
            </w:rPr>
          </w:rPrChange>
        </w:rPr>
        <w:pPrChange w:id="1487" w:author="Kathlen Maiara Gaulke Bonin" w:date="2018-11-25T08:15:00Z">
          <w:pPr>
            <w:pStyle w:val="Ttulo1"/>
            <w:numPr>
              <w:numId w:val="0"/>
            </w:numPr>
            <w:ind w:left="0" w:firstLine="0"/>
          </w:pPr>
        </w:pPrChange>
      </w:pPr>
      <w:ins w:id="1488" w:author="Kathlen Maiara Gaulke Bonin" w:date="2018-11-25T08:13:00Z">
        <w:r w:rsidRPr="0B97767D">
          <w:rPr>
            <w:lang w:val="pt-BR"/>
            <w:rPrChange w:id="1489" w:author="Kathlen Maiara Gaulke Bonin" w:date="2018-11-25T08:15:00Z">
              <w:rPr/>
            </w:rPrChange>
          </w:rPr>
          <w:t>BRASIL</w:t>
        </w:r>
      </w:ins>
      <w:ins w:id="1490" w:author="Kathlen Maiara Gaulke Bonin" w:date="2018-11-25T08:14:00Z">
        <w:r w:rsidRPr="0B97767D">
          <w:rPr>
            <w:lang w:val="pt-BR"/>
            <w:rPrChange w:id="1491" w:author="Kathlen Maiara Gaulke Bonin" w:date="2018-11-25T08:15:00Z">
              <w:rPr/>
            </w:rPrChange>
          </w:rPr>
          <w:t>.</w:t>
        </w:r>
      </w:ins>
      <w:ins w:id="1492" w:author="Kathlen Maiara Gaulke Bonin" w:date="2018-11-25T08:16:00Z">
        <w:r w:rsidR="74DD4C28" w:rsidRPr="0B97767D">
          <w:rPr>
            <w:lang w:val="pt-BR"/>
            <w:rPrChange w:id="1493" w:author="Kathlen Maiara Gaulke Bonin" w:date="2018-11-25T08:15:00Z">
              <w:rPr/>
            </w:rPrChange>
          </w:rPr>
          <w:t xml:space="preserve"> </w:t>
        </w:r>
      </w:ins>
      <w:ins w:id="1494" w:author="Kathlen Maiara Gaulke Bonin" w:date="2018-11-25T08:14:00Z">
        <w:r w:rsidRPr="0350E1F7">
          <w:rPr>
            <w:b/>
            <w:bCs/>
            <w:lang w:val="pt-BR"/>
            <w:rPrChange w:id="1495" w:author="Kathlen Maiara Gaulke Bonin" w:date="2018-11-25T08:15:00Z">
              <w:rPr/>
            </w:rPrChange>
          </w:rPr>
          <w:t>Diretrizes</w:t>
        </w:r>
      </w:ins>
      <w:ins w:id="1496" w:author="Kathlen Maiara Gaulke Bonin" w:date="2018-11-25T08:13:00Z">
        <w:r w:rsidRPr="0350E1F7">
          <w:rPr>
            <w:b/>
            <w:bCs/>
            <w:lang w:val="pt-BR"/>
            <w:rPrChange w:id="1497" w:author="Kathlen Maiara Gaulke Bonin" w:date="2018-11-25T08:15:00Z">
              <w:rPr/>
            </w:rPrChange>
          </w:rPr>
          <w:t xml:space="preserve"> Curriculares Nacionais Gerais da Educação Básica/ Ministério da</w:t>
        </w:r>
      </w:ins>
      <w:ins w:id="1498" w:author="Kathlen Maiara Gaulke Bonin" w:date="2018-11-25T08:15:00Z">
        <w:r w:rsidR="0350E1F7" w:rsidRPr="0350E1F7">
          <w:rPr>
            <w:b/>
            <w:bCs/>
            <w:lang w:val="pt-BR"/>
            <w:rPrChange w:id="1499" w:author="Kathlen Maiara Gaulke Bonin" w:date="2018-11-25T08:15:00Z">
              <w:rPr/>
            </w:rPrChange>
          </w:rPr>
          <w:t xml:space="preserve"> </w:t>
        </w:r>
      </w:ins>
      <w:ins w:id="1500" w:author="Kathlen Maiara Gaulke Bonin" w:date="2018-11-25T08:13:00Z">
        <w:r w:rsidRPr="0350E1F7">
          <w:rPr>
            <w:b/>
            <w:bCs/>
            <w:lang w:val="pt-BR"/>
            <w:rPrChange w:id="1501" w:author="Kathlen Maiara Gaulke Bonin" w:date="2018-11-25T08:15:00Z">
              <w:rPr/>
            </w:rPrChange>
          </w:rPr>
          <w:t>Educação Secretária de Educação Básica</w:t>
        </w:r>
        <w:r w:rsidRPr="0B97767D">
          <w:rPr>
            <w:lang w:val="pt-BR"/>
            <w:rPrChange w:id="1502" w:author="Kathlen Maiara Gaulke Bonin" w:date="2018-11-25T08:15:00Z">
              <w:rPr/>
            </w:rPrChange>
          </w:rPr>
          <w:t>. Diretoria de Currículos e Educação Integral. – Brasília: MEC, SEB, DICEI, 2013.</w:t>
        </w:r>
      </w:ins>
    </w:p>
    <w:p w14:paraId="50C49935" w14:textId="376F250A" w:rsidR="20D86612" w:rsidRPr="00AE34D6" w:rsidRDefault="20D86612">
      <w:pPr>
        <w:pStyle w:val="Corpodetexto"/>
        <w:spacing w:line="240" w:lineRule="auto"/>
        <w:ind w:firstLine="0"/>
        <w:rPr>
          <w:lang w:val="pt-BR"/>
          <w:rPrChange w:id="1503" w:author="Sarah Maria Samulewski" w:date="2018-12-16T05:20:00Z">
            <w:rPr/>
          </w:rPrChange>
        </w:rPr>
        <w:pPrChange w:id="1504" w:author="Sarah Maria Samulewski" w:date="2018-12-16T05:20:00Z">
          <w:pPr>
            <w:pStyle w:val="Ttulo1"/>
            <w:numPr>
              <w:numId w:val="0"/>
            </w:numPr>
            <w:ind w:left="0" w:firstLine="0"/>
          </w:pPr>
        </w:pPrChange>
      </w:pPr>
    </w:p>
    <w:p w14:paraId="2E59037C" w14:textId="199BDCBF" w:rsidR="20D86612" w:rsidRPr="00AE34D6" w:rsidDel="6E765CD1" w:rsidRDefault="20D86612">
      <w:pPr>
        <w:pStyle w:val="Corpodetexto"/>
        <w:spacing w:line="240" w:lineRule="auto"/>
        <w:ind w:firstLine="0"/>
        <w:rPr>
          <w:del w:id="1505" w:author="Kathlen Maiara Gaulke Bonin" w:date="2018-11-25T08:21:00Z"/>
          <w:lang w:val="pt-BR"/>
          <w:rPrChange w:id="1506" w:author="Kathlen Maiara Gaulke Bonin" w:date="2018-11-25T08:13:00Z">
            <w:rPr>
              <w:del w:id="1507" w:author="Kathlen Maiara Gaulke Bonin" w:date="2018-11-25T08:21:00Z"/>
            </w:rPr>
          </w:rPrChange>
        </w:rPr>
        <w:pPrChange w:id="1508" w:author="Kathlen Maiara Gaulke Bonin" w:date="2018-11-25T08:20:00Z">
          <w:pPr>
            <w:pStyle w:val="Ttulo1"/>
            <w:numPr>
              <w:numId w:val="0"/>
            </w:numPr>
            <w:ind w:left="0" w:firstLine="0"/>
          </w:pPr>
        </w:pPrChange>
      </w:pPr>
    </w:p>
    <w:p w14:paraId="598389DF" w14:textId="3BC9734F" w:rsidR="20D86612" w:rsidRPr="00AE34D6" w:rsidDel="72A89779" w:rsidRDefault="20D86612">
      <w:pPr>
        <w:pStyle w:val="Corpodetexto"/>
        <w:spacing w:line="240" w:lineRule="auto"/>
        <w:ind w:firstLine="0"/>
        <w:rPr>
          <w:del w:id="1509" w:author="Kathlen Maiara Gaulke Bonin" w:date="2018-11-25T10:53:00Z"/>
          <w:lang w:val="pt-BR"/>
          <w:rPrChange w:id="1510" w:author="Kathlen Maiara Gaulke Bonin" w:date="2018-11-25T08:13:00Z">
            <w:rPr>
              <w:del w:id="1511" w:author="Kathlen Maiara Gaulke Bonin" w:date="2018-11-25T10:53:00Z"/>
            </w:rPr>
          </w:rPrChange>
        </w:rPr>
        <w:pPrChange w:id="1512" w:author="Kathlen Maiara Gaulke Bonin" w:date="2018-11-25T08:21:00Z">
          <w:pPr>
            <w:pStyle w:val="Ttulo1"/>
            <w:numPr>
              <w:numId w:val="0"/>
            </w:numPr>
            <w:ind w:left="0" w:firstLine="0"/>
          </w:pPr>
        </w:pPrChange>
      </w:pPr>
    </w:p>
    <w:p w14:paraId="57C3F6EB" w14:textId="2E7EB163" w:rsidR="20D86612" w:rsidRPr="00AE34D6" w:rsidRDefault="20D86612">
      <w:pPr>
        <w:pStyle w:val="Corpodetexto"/>
        <w:spacing w:line="240" w:lineRule="auto"/>
        <w:ind w:firstLine="0"/>
        <w:rPr>
          <w:lang w:val="pt-BR"/>
          <w:rPrChange w:id="1513" w:author="Kathlen Maiara Gaulke Bonin" w:date="2018-11-25T08:13:00Z">
            <w:rPr/>
          </w:rPrChange>
        </w:rPr>
        <w:pPrChange w:id="1514" w:author="Kathlen Maiara Gaulke Bonin" w:date="2018-11-25T10:53:00Z">
          <w:pPr>
            <w:pStyle w:val="Ttulo1"/>
            <w:numPr>
              <w:numId w:val="0"/>
            </w:numPr>
            <w:ind w:left="0" w:firstLine="0"/>
          </w:pPr>
        </w:pPrChange>
      </w:pPr>
    </w:p>
    <w:p w14:paraId="61282D8B" w14:textId="696DF443" w:rsidR="20D86612" w:rsidRPr="00AE34D6" w:rsidDel="4DB765B3" w:rsidRDefault="20D86612">
      <w:pPr>
        <w:pStyle w:val="Ttulo1"/>
        <w:rPr>
          <w:del w:id="1515" w:author="Kathlen Maiara Gaulke Bonin" w:date="2018-11-25T08:13:00Z"/>
          <w:lang w:val="pt-BR"/>
        </w:rPr>
        <w:pPrChange w:id="1516" w:author="Kathlen Maiara Gaulke Bonin" w:date="2018-11-25T08:12:00Z">
          <w:pPr>
            <w:pStyle w:val="Ttulo1"/>
            <w:numPr>
              <w:numId w:val="0"/>
            </w:numPr>
            <w:ind w:left="0" w:firstLine="0"/>
          </w:pPr>
        </w:pPrChange>
      </w:pPr>
    </w:p>
    <w:p w14:paraId="117F0614" w14:textId="52FFD371" w:rsidR="7651B9D1" w:rsidRPr="00AE34D6" w:rsidDel="3759D423" w:rsidRDefault="7651B9D1" w:rsidP="7651B9D1">
      <w:pPr>
        <w:pStyle w:val="Ttulo1"/>
        <w:numPr>
          <w:ilvl w:val="0"/>
          <w:numId w:val="0"/>
        </w:numPr>
        <w:ind w:hanging="431"/>
        <w:rPr>
          <w:del w:id="1517" w:author="Kathlen Maiara Gaulke Bonin" w:date="2018-11-25T08:11:00Z"/>
          <w:lang w:val="pt-BR"/>
        </w:rPr>
      </w:pPr>
    </w:p>
    <w:p w14:paraId="64B2C4ED" w14:textId="322487CD" w:rsidR="7651B9D1" w:rsidRPr="00AE34D6" w:rsidDel="4DB765B3" w:rsidRDefault="4E8D15B0">
      <w:pPr>
        <w:pStyle w:val="Corpodetexto"/>
        <w:spacing w:line="276" w:lineRule="auto"/>
        <w:ind w:left="-431" w:firstLine="0"/>
        <w:rPr>
          <w:del w:id="1518" w:author="Kathlen Maiara Gaulke Bonin" w:date="2018-11-25T08:13:00Z"/>
          <w:lang w:val="pt-BR"/>
          <w:rPrChange w:id="1519" w:author="Kathlen Maiara Gaulke Bonin" w:date="2018-11-25T08:12:00Z">
            <w:rPr>
              <w:del w:id="1520" w:author="Kathlen Maiara Gaulke Bonin" w:date="2018-11-25T08:13:00Z"/>
            </w:rPr>
          </w:rPrChange>
        </w:rPr>
        <w:pPrChange w:id="1521" w:author="Kathlen Maiara Gaulke Bonin" w:date="2018-11-25T08:12:00Z">
          <w:pPr>
            <w:pStyle w:val="Corpodetexto"/>
            <w:ind w:left="-431" w:firstLine="0"/>
          </w:pPr>
        </w:pPrChange>
      </w:pPr>
      <w:del w:id="1522" w:author="Kathlen Maiara Gaulke Bonin" w:date="2018-11-25T08:13:00Z">
        <w:r w:rsidRPr="00AE34D6" w:rsidDel="4DB765B3">
          <w:rPr>
            <w:lang w:val="pt-BR"/>
          </w:rPr>
          <w:delText>BRASIL.</w:delText>
        </w:r>
        <w:r w:rsidRPr="00AE34D6" w:rsidDel="4DB765B3">
          <w:rPr>
            <w:b/>
            <w:bCs/>
            <w:lang w:val="pt-BR"/>
          </w:rPr>
          <w:delText xml:space="preserve"> Diretrizes Curriculares Nacionais Gerais da Educação Básica/ Ministério daEducação Secretária de Educação Básica. Diretoria de Currículos e Educação Integral</w:delText>
        </w:r>
        <w:r w:rsidRPr="00AE34D6" w:rsidDel="4DB765B3">
          <w:rPr>
            <w:lang w:val="pt-BR"/>
          </w:rPr>
          <w:delText>. – Brasília: MEC, SEB, DICEI, 2013.</w:delText>
        </w:r>
      </w:del>
    </w:p>
    <w:p w14:paraId="1FAA5C5F" w14:textId="2831CC35" w:rsidR="40524BCF" w:rsidRPr="00AE34D6" w:rsidDel="4DB765B3" w:rsidRDefault="73A2736C" w:rsidP="40524BCF">
      <w:pPr>
        <w:pStyle w:val="Corpodetexto"/>
        <w:spacing w:line="276" w:lineRule="auto"/>
        <w:ind w:left="-431" w:firstLine="0"/>
        <w:rPr>
          <w:del w:id="1523" w:author="Kathlen Maiara Gaulke Bonin" w:date="2018-11-25T08:13:00Z"/>
          <w:lang w:val="pt-BR"/>
        </w:rPr>
      </w:pPr>
      <w:del w:id="1524" w:author="Kathlen Maiara Gaulke Bonin" w:date="2018-11-25T08:11:00Z">
        <w:r w:rsidRPr="00AE34D6" w:rsidDel="1FDE41DB">
          <w:rPr>
            <w:lang w:val="pt-BR"/>
          </w:rPr>
          <w:delText xml:space="preserve">BORGES, MORAES, Regina Maria Rabello, Roque. </w:delText>
        </w:r>
        <w:r w:rsidRPr="00AE34D6" w:rsidDel="1FDE41DB">
          <w:rPr>
            <w:b/>
            <w:bCs/>
            <w:lang w:val="pt-BR"/>
          </w:rPr>
          <w:delText xml:space="preserve">Educação em ciência nas séries iniciais. </w:delText>
        </w:r>
        <w:r w:rsidRPr="00AE34D6" w:rsidDel="1FDE41DB">
          <w:rPr>
            <w:lang w:val="pt-BR"/>
          </w:rPr>
          <w:delText xml:space="preserve">Porto Alegre: Sagra Luzzatto, 1998. </w:delText>
        </w:r>
      </w:del>
    </w:p>
    <w:p w14:paraId="1A06EA4F" w14:textId="6BD0F4DD" w:rsidR="7651B9D1" w:rsidRPr="00AE34D6" w:rsidDel="4DB765B3" w:rsidRDefault="3D75E9B0" w:rsidP="3D75E9B0">
      <w:pPr>
        <w:pStyle w:val="Corpodetexto"/>
        <w:spacing w:line="276" w:lineRule="auto"/>
        <w:ind w:left="-431" w:firstLine="0"/>
        <w:rPr>
          <w:del w:id="1525" w:author="Kathlen Maiara Gaulke Bonin" w:date="2018-11-25T08:13:00Z"/>
          <w:lang w:val="pt-BR"/>
        </w:rPr>
      </w:pPr>
      <w:del w:id="1526" w:author="Kathlen Maiara Gaulke Bonin" w:date="2018-11-25T08:13:00Z">
        <w:r w:rsidRPr="00AE34D6" w:rsidDel="4DB765B3">
          <w:rPr>
            <w:lang w:val="pt-BR"/>
          </w:rPr>
          <w:delText>ANGOTTI, DELIZOICOV, PERNAMBUCO, José. A,</w:delText>
        </w:r>
      </w:del>
      <w:del w:id="1527" w:author="Kathlen Maiara Gaulke Bonin" w:date="2018-11-19T14:34:00Z">
        <w:r w:rsidRPr="00AE34D6" w:rsidDel="684FF4B9">
          <w:rPr>
            <w:lang w:val="pt-BR"/>
          </w:rPr>
          <w:delText xml:space="preserve">  </w:delText>
        </w:r>
      </w:del>
      <w:del w:id="1528" w:author="Kathlen Maiara Gaulke Bonin" w:date="2018-11-25T08:13:00Z">
        <w:r w:rsidRPr="00AE34D6" w:rsidDel="4DB765B3">
          <w:rPr>
            <w:lang w:val="pt-BR"/>
          </w:rPr>
          <w:delText xml:space="preserve">Demétrio, Maria. M. </w:delText>
        </w:r>
        <w:r w:rsidRPr="00AE34D6" w:rsidDel="4DB765B3">
          <w:rPr>
            <w:b/>
            <w:bCs/>
            <w:lang w:val="pt-BR"/>
          </w:rPr>
          <w:delText>Ensino de Ciências:</w:delText>
        </w:r>
        <w:r w:rsidRPr="00AE34D6" w:rsidDel="4DB765B3">
          <w:rPr>
            <w:lang w:val="pt-BR"/>
          </w:rPr>
          <w:delText xml:space="preserve"> fundamentos e métodos. São Paulo: Cortez, 2007. </w:delText>
        </w:r>
      </w:del>
    </w:p>
    <w:p w14:paraId="19F3DB74" w14:textId="328B3C11" w:rsidR="3D75E9B0" w:rsidRPr="00AE34D6" w:rsidDel="4DB765B3" w:rsidRDefault="73A2736C" w:rsidP="3D75E9B0">
      <w:pPr>
        <w:pStyle w:val="Corpodetexto"/>
        <w:spacing w:line="276" w:lineRule="auto"/>
        <w:ind w:left="-431" w:firstLine="0"/>
        <w:rPr>
          <w:del w:id="1529" w:author="Kathlen Maiara Gaulke Bonin" w:date="2018-11-25T08:13:00Z"/>
          <w:lang w:val="pt-BR"/>
        </w:rPr>
      </w:pPr>
      <w:del w:id="1530" w:author="Kathlen Maiara Gaulke Bonin" w:date="2018-11-25T08:13:00Z">
        <w:r w:rsidRPr="00AE34D6" w:rsidDel="4DB765B3">
          <w:rPr>
            <w:lang w:val="pt-BR"/>
          </w:rPr>
          <w:delText xml:space="preserve">SHERWOOD, ROCWELL, WILLIAMS, Elizabeth. A, Robert. E, Robert A. </w:delText>
        </w:r>
        <w:r w:rsidRPr="00AE34D6" w:rsidDel="4DB765B3">
          <w:rPr>
            <w:b/>
            <w:bCs/>
            <w:lang w:val="pt-BR"/>
          </w:rPr>
          <w:delText>Mais ciência para as crianças</w:delText>
        </w:r>
        <w:r w:rsidRPr="00AE34D6" w:rsidDel="4DB765B3">
          <w:rPr>
            <w:lang w:val="pt-BR"/>
          </w:rPr>
          <w:delText xml:space="preserve">. São Paulo: Horizontes Pedagógicos, 1987. </w:delText>
        </w:r>
      </w:del>
    </w:p>
    <w:p w14:paraId="5F8FF55B" w14:textId="5C65D026" w:rsidR="73A2736C" w:rsidRPr="00AE34D6" w:rsidDel="4DB765B3" w:rsidRDefault="73A2736C" w:rsidP="73A2736C">
      <w:pPr>
        <w:pStyle w:val="Corpodetexto"/>
        <w:spacing w:line="276" w:lineRule="auto"/>
        <w:ind w:left="-431" w:firstLine="0"/>
        <w:rPr>
          <w:del w:id="1531" w:author="Kathlen Maiara Gaulke Bonin" w:date="2018-11-25T08:13:00Z"/>
          <w:lang w:val="pt-BR"/>
        </w:rPr>
      </w:pPr>
      <w:del w:id="1532" w:author="Kathlen Maiara Gaulke Bonin" w:date="2018-11-25T08:13:00Z">
        <w:r w:rsidRPr="00AE34D6" w:rsidDel="4DB765B3">
          <w:rPr>
            <w:lang w:val="pt-BR"/>
          </w:rPr>
          <w:delText xml:space="preserve">TIRIBA, Lea. </w:delText>
        </w:r>
        <w:r w:rsidRPr="00AE34D6" w:rsidDel="4DB765B3">
          <w:rPr>
            <w:b/>
            <w:bCs/>
            <w:lang w:val="pt-BR"/>
          </w:rPr>
          <w:delText>Criança, Natureza e Educação Infanti</w:delText>
        </w:r>
        <w:r w:rsidRPr="00AE34D6" w:rsidDel="4DB765B3">
          <w:rPr>
            <w:lang w:val="pt-BR"/>
          </w:rPr>
          <w:delText>l</w:delText>
        </w:r>
        <w:r w:rsidRPr="00AE34D6" w:rsidDel="4DB765B3">
          <w:rPr>
            <w:b/>
            <w:bCs/>
            <w:lang w:val="pt-BR"/>
          </w:rPr>
          <w:delText>:</w:delText>
        </w:r>
        <w:r w:rsidRPr="00AE34D6" w:rsidDel="4DB765B3">
          <w:rPr>
            <w:lang w:val="pt-BR"/>
          </w:rPr>
          <w:delText xml:space="preserve"> Educação de Crianças de 0 a 6 anos, n.07. Rio de Janeiro, 2010. Disponível em: &lt;http://www.anped.org.br/sites/default/files/gt07-2304.pdf&gt; Acesso em: 24 de outubro de 2018.</w:delText>
        </w:r>
      </w:del>
    </w:p>
    <w:p w14:paraId="258410DC" w14:textId="77777777" w:rsidR="4DB765B3" w:rsidRDefault="4DB765B3">
      <w:pPr>
        <w:pStyle w:val="Ttulo1"/>
        <w:numPr>
          <w:ilvl w:val="0"/>
          <w:numId w:val="0"/>
        </w:numPr>
        <w:rPr>
          <w:lang w:val="pt-BR"/>
          <w:rPrChange w:id="1533" w:author="Kathlen Maiara Gaulke Bonin" w:date="2018-11-25T08:16:00Z">
            <w:rPr/>
          </w:rPrChange>
        </w:rPr>
        <w:pPrChange w:id="1534" w:author="Kathlen Maiara Gaulke Bonin" w:date="2018-11-25T08:16:00Z">
          <w:pPr/>
        </w:pPrChange>
      </w:pPr>
    </w:p>
    <w:p w14:paraId="2C802C83" w14:textId="28A09B04" w:rsidR="20D86612" w:rsidRPr="00AE34D6" w:rsidRDefault="20D86612" w:rsidP="20D86612">
      <w:pPr>
        <w:pStyle w:val="Ttulo1"/>
        <w:numPr>
          <w:ilvl w:val="0"/>
          <w:numId w:val="0"/>
        </w:numPr>
        <w:ind w:left="1" w:hanging="431"/>
        <w:rPr>
          <w:b w:val="0"/>
          <w:bCs w:val="0"/>
          <w:lang w:val="pt-BR"/>
        </w:rPr>
      </w:pPr>
      <w:r w:rsidRPr="00AE34D6">
        <w:rPr>
          <w:b w:val="0"/>
          <w:bCs w:val="0"/>
          <w:lang w:val="pt-BR"/>
        </w:rPr>
        <w:t xml:space="preserve">      </w:t>
      </w:r>
    </w:p>
    <w:p w14:paraId="7158F39C" w14:textId="5E12871C" w:rsidR="20D86612" w:rsidRPr="00AE34D6" w:rsidRDefault="20D86612" w:rsidP="20D86612">
      <w:pPr>
        <w:pStyle w:val="Ttulo1"/>
        <w:numPr>
          <w:ilvl w:val="0"/>
          <w:numId w:val="0"/>
        </w:numPr>
        <w:ind w:left="1" w:hanging="431"/>
        <w:rPr>
          <w:b w:val="0"/>
          <w:bCs w:val="0"/>
          <w:lang w:val="pt-BR"/>
        </w:rPr>
      </w:pPr>
      <w:r w:rsidRPr="00AE34D6">
        <w:rPr>
          <w:b w:val="0"/>
          <w:bCs w:val="0"/>
          <w:lang w:val="pt-BR"/>
        </w:rPr>
        <w:lastRenderedPageBreak/>
        <w:t xml:space="preserve">      </w:t>
      </w:r>
      <w:ins w:id="1535" w:author="Mauricio Capobianco Lopes" w:date="2018-11-06T17:15:00Z">
        <w:r w:rsidR="005A2F5C" w:rsidRPr="005A2F5C">
          <w:rPr>
            <w:noProof/>
          </w:rPr>
          <w:drawing>
            <wp:inline distT="0" distB="0" distL="0" distR="0" wp14:anchorId="553EDEFF" wp14:editId="3E4D0AC3">
              <wp:extent cx="6026150" cy="24517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6150" cy="2451735"/>
                      </a:xfrm>
                      <a:prstGeom prst="rect">
                        <a:avLst/>
                      </a:prstGeom>
                      <a:noFill/>
                      <a:ln>
                        <a:noFill/>
                      </a:ln>
                    </pic:spPr>
                  </pic:pic>
                </a:graphicData>
              </a:graphic>
            </wp:inline>
          </w:drawing>
        </w:r>
      </w:ins>
    </w:p>
    <w:p w14:paraId="6382DE5C" w14:textId="797088F1" w:rsidR="57BB3975" w:rsidRDefault="00323080" w:rsidP="00323080">
      <w:pPr>
        <w:pStyle w:val="Corpodetexto"/>
        <w:ind w:firstLine="0"/>
        <w:rPr>
          <w:b/>
          <w:bCs/>
          <w:lang w:val="pt-BR"/>
        </w:rPr>
        <w:pPrChange w:id="1536" w:author="Mauricio Capobianco Lopes [2]" w:date="2018-12-17T11:33:00Z">
          <w:pPr>
            <w:pStyle w:val="Corpodetexto"/>
          </w:pPr>
        </w:pPrChange>
      </w:pPr>
      <w:ins w:id="1537" w:author="Mauricio Capobianco Lopes [2]" w:date="2018-12-17T11:33:00Z">
        <w:r w:rsidRPr="00323080">
          <w:drawing>
            <wp:inline distT="0" distB="0" distL="0" distR="0" wp14:anchorId="27BAB960" wp14:editId="1ADD2374">
              <wp:extent cx="6022975" cy="16154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6146" cy="1618973"/>
                      </a:xfrm>
                      <a:prstGeom prst="rect">
                        <a:avLst/>
                      </a:prstGeom>
                      <a:noFill/>
                      <a:ln>
                        <a:noFill/>
                      </a:ln>
                    </pic:spPr>
                  </pic:pic>
                </a:graphicData>
              </a:graphic>
            </wp:inline>
          </w:drawing>
        </w:r>
      </w:ins>
      <w:bookmarkStart w:id="1538" w:name="_GoBack"/>
      <w:bookmarkEnd w:id="1538"/>
    </w:p>
    <w:sectPr w:rsidR="57BB3975" w:rsidSect="00476C49">
      <w:headerReference w:type="default" r:id="rId21"/>
      <w:footerReference w:type="default" r:id="rId22"/>
      <w:pgSz w:w="11910" w:h="16840"/>
      <w:pgMar w:top="1620" w:right="960" w:bottom="280" w:left="1460" w:header="286"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Mauricio Capobianco Lopes [2]" w:date="2018-12-15T19:41:00Z" w:initials="MCL">
    <w:p w14:paraId="6CB85D92" w14:textId="1CC32805" w:rsidR="0097395A" w:rsidRPr="00476C49" w:rsidRDefault="0097395A">
      <w:pPr>
        <w:pStyle w:val="Textodecomentrio"/>
        <w:rPr>
          <w:lang w:val="pt-BR"/>
        </w:rPr>
      </w:pPr>
      <w:r>
        <w:rPr>
          <w:rStyle w:val="Refdecomentrio"/>
        </w:rPr>
        <w:annotationRef/>
      </w:r>
      <w:r w:rsidRPr="00476C49">
        <w:rPr>
          <w:lang w:val="pt-BR"/>
        </w:rPr>
        <w:t>Melhorar redação.</w:t>
      </w:r>
    </w:p>
  </w:comment>
  <w:comment w:id="79" w:author="Mauricio Capobianco Lopes [2]" w:date="2018-12-15T19:42:00Z" w:initials="MCL">
    <w:p w14:paraId="05E31AD7" w14:textId="56535DBB" w:rsidR="0097395A" w:rsidRPr="00476C49" w:rsidRDefault="0097395A">
      <w:pPr>
        <w:pStyle w:val="Textodecomentrio"/>
        <w:rPr>
          <w:lang w:val="pt-BR"/>
        </w:rPr>
      </w:pPr>
      <w:r>
        <w:rPr>
          <w:rStyle w:val="Refdecomentrio"/>
        </w:rPr>
        <w:annotationRef/>
      </w:r>
      <w:r w:rsidRPr="00476C49">
        <w:rPr>
          <w:lang w:val="pt-BR"/>
        </w:rPr>
        <w:t>,</w:t>
      </w:r>
    </w:p>
  </w:comment>
  <w:comment w:id="92" w:author="Mauricio Capobianco Lopes [2]" w:date="2018-12-15T19:42:00Z" w:initials="MCL">
    <w:p w14:paraId="573FA194" w14:textId="6F3123B5" w:rsidR="0097395A" w:rsidRPr="0097395A" w:rsidRDefault="0097395A">
      <w:pPr>
        <w:pStyle w:val="Textodecomentrio"/>
        <w:rPr>
          <w:lang w:val="pt-BR"/>
        </w:rPr>
      </w:pPr>
      <w:r>
        <w:rPr>
          <w:rStyle w:val="Refdecomentrio"/>
        </w:rPr>
        <w:annotationRef/>
      </w:r>
      <w:r w:rsidRPr="0097395A">
        <w:rPr>
          <w:lang w:val="pt-BR"/>
        </w:rPr>
        <w:t>Seria bom fundamentar em autores.</w:t>
      </w:r>
    </w:p>
  </w:comment>
  <w:comment w:id="119" w:author="Mauricio Capobianco Lopes [2]" w:date="2018-12-15T19:42:00Z" w:initials="MCL">
    <w:p w14:paraId="7A8FA963" w14:textId="289A5BA4" w:rsidR="00DA392F" w:rsidRPr="00DA392F" w:rsidRDefault="00DA392F">
      <w:pPr>
        <w:pStyle w:val="Textodecomentrio"/>
        <w:rPr>
          <w:lang w:val="pt-BR"/>
        </w:rPr>
      </w:pPr>
      <w:r>
        <w:rPr>
          <w:rStyle w:val="Refdecomentrio"/>
        </w:rPr>
        <w:annotationRef/>
      </w:r>
      <w:r>
        <w:rPr>
          <w:lang w:val="pt-BR"/>
        </w:rPr>
        <w:t>A forma de escrita e</w:t>
      </w:r>
      <w:r w:rsidRPr="00DA392F">
        <w:rPr>
          <w:lang w:val="pt-BR"/>
        </w:rPr>
        <w:t>stá coloquial. Não</w:t>
      </w:r>
      <w:r>
        <w:rPr>
          <w:lang w:val="pt-BR"/>
        </w:rPr>
        <w:t xml:space="preserve"> </w:t>
      </w:r>
      <w:r w:rsidRPr="00DA392F">
        <w:rPr>
          <w:lang w:val="pt-BR"/>
        </w:rPr>
        <w:t>condiz com um te</w:t>
      </w:r>
      <w:r>
        <w:rPr>
          <w:lang w:val="pt-BR"/>
        </w:rPr>
        <w:t>xto acadêmico, ok?</w:t>
      </w:r>
    </w:p>
  </w:comment>
  <w:comment w:id="279" w:author="Mauricio Capobianco Lopes [2]" w:date="2018-12-17T10:58:00Z" w:initials="MCL">
    <w:p w14:paraId="2DEDC0E4" w14:textId="4C55A4C2" w:rsidR="00476C49" w:rsidRPr="00323080" w:rsidRDefault="00476C49">
      <w:pPr>
        <w:pStyle w:val="Textodecomentrio"/>
        <w:rPr>
          <w:lang w:val="pt-BR"/>
        </w:rPr>
      </w:pPr>
      <w:r>
        <w:rPr>
          <w:rStyle w:val="Refdecomentrio"/>
        </w:rPr>
        <w:annotationRef/>
      </w:r>
      <w:r w:rsidRPr="00323080">
        <w:rPr>
          <w:lang w:val="pt-BR"/>
        </w:rPr>
        <w:t>.</w:t>
      </w:r>
    </w:p>
  </w:comment>
  <w:comment w:id="283" w:author="Mauricio Capobianco Lopes [2]" w:date="2018-12-17T10:58:00Z" w:initials="MCL">
    <w:p w14:paraId="0C9E8544" w14:textId="247062A6" w:rsidR="00476C49" w:rsidRPr="00323080" w:rsidRDefault="00476C49">
      <w:pPr>
        <w:pStyle w:val="Textodecomentrio"/>
        <w:rPr>
          <w:lang w:val="pt-BR"/>
        </w:rPr>
      </w:pPr>
      <w:r>
        <w:rPr>
          <w:rStyle w:val="Refdecomentrio"/>
        </w:rPr>
        <w:annotationRef/>
      </w:r>
      <w:r w:rsidRPr="00323080">
        <w:rPr>
          <w:lang w:val="pt-BR"/>
        </w:rPr>
        <w:t>tirar</w:t>
      </w:r>
    </w:p>
  </w:comment>
  <w:comment w:id="287" w:author="Mauricio Capobianco Lopes [2]" w:date="2018-12-17T10:58:00Z" w:initials="MCL">
    <w:p w14:paraId="0685446A" w14:textId="68A6212B" w:rsidR="00476C49" w:rsidRPr="00323080" w:rsidRDefault="00476C49">
      <w:pPr>
        <w:pStyle w:val="Textodecomentrio"/>
        <w:rPr>
          <w:lang w:val="pt-BR"/>
        </w:rPr>
      </w:pPr>
      <w:r>
        <w:rPr>
          <w:rStyle w:val="Refdecomentrio"/>
        </w:rPr>
        <w:annotationRef/>
      </w:r>
      <w:r w:rsidRPr="00323080">
        <w:rPr>
          <w:lang w:val="pt-BR"/>
        </w:rPr>
        <w:t>concordância</w:t>
      </w:r>
    </w:p>
  </w:comment>
  <w:comment w:id="289" w:author="Mauricio Capobianco Lopes [2]" w:date="2018-12-17T10:58:00Z" w:initials="MCL">
    <w:p w14:paraId="485365AF" w14:textId="73863F25" w:rsidR="00476C49" w:rsidRPr="00323080" w:rsidRDefault="00476C49">
      <w:pPr>
        <w:pStyle w:val="Textodecomentrio"/>
        <w:rPr>
          <w:lang w:val="pt-BR"/>
        </w:rPr>
      </w:pPr>
      <w:r>
        <w:rPr>
          <w:rStyle w:val="Refdecomentrio"/>
        </w:rPr>
        <w:annotationRef/>
      </w:r>
      <w:r w:rsidRPr="00323080">
        <w:rPr>
          <w:lang w:val="pt-BR"/>
        </w:rPr>
        <w:t>“o que”</w:t>
      </w:r>
    </w:p>
  </w:comment>
  <w:comment w:id="298" w:author="Mauricio Capobianco Lopes [2]" w:date="2018-12-17T10:59:00Z" w:initials="MCL">
    <w:p w14:paraId="00315C84" w14:textId="04C24978" w:rsidR="00476C49" w:rsidRPr="00323080" w:rsidRDefault="00476C49">
      <w:pPr>
        <w:pStyle w:val="Textodecomentrio"/>
        <w:rPr>
          <w:lang w:val="pt-BR"/>
        </w:rPr>
      </w:pPr>
      <w:r>
        <w:rPr>
          <w:rStyle w:val="Refdecomentrio"/>
        </w:rPr>
        <w:annotationRef/>
      </w:r>
      <w:r w:rsidRPr="00323080">
        <w:rPr>
          <w:lang w:val="pt-BR"/>
        </w:rPr>
        <w:t>“e”</w:t>
      </w:r>
    </w:p>
  </w:comment>
  <w:comment w:id="350" w:author="Mauricio Capobianco Lopes [2]" w:date="2018-12-17T10:59:00Z" w:initials="MCL">
    <w:p w14:paraId="2C8927DC" w14:textId="15984CD5" w:rsidR="00476C49" w:rsidRPr="00323080" w:rsidRDefault="00476C49">
      <w:pPr>
        <w:pStyle w:val="Textodecomentrio"/>
        <w:rPr>
          <w:lang w:val="pt-BR"/>
        </w:rPr>
      </w:pPr>
      <w:r>
        <w:rPr>
          <w:rStyle w:val="Refdecomentrio"/>
        </w:rPr>
        <w:annotationRef/>
      </w:r>
      <w:r w:rsidRPr="00323080">
        <w:rPr>
          <w:lang w:val="pt-BR"/>
        </w:rPr>
        <w:t>.</w:t>
      </w:r>
    </w:p>
  </w:comment>
  <w:comment w:id="361" w:author="Mauricio Capobianco Lopes [2]" w:date="2018-12-17T10:59:00Z" w:initials="MCL">
    <w:p w14:paraId="0EC83EE7" w14:textId="7409DD21" w:rsidR="00476C49" w:rsidRPr="00323080" w:rsidRDefault="00476C49">
      <w:pPr>
        <w:pStyle w:val="Textodecomentrio"/>
        <w:rPr>
          <w:lang w:val="pt-BR"/>
        </w:rPr>
      </w:pPr>
      <w:r>
        <w:rPr>
          <w:rStyle w:val="Refdecomentrio"/>
        </w:rPr>
        <w:annotationRef/>
      </w:r>
      <w:r w:rsidRPr="00323080">
        <w:rPr>
          <w:lang w:val="pt-BR"/>
        </w:rPr>
        <w:t>Repetiu na mesma frase.</w:t>
      </w:r>
    </w:p>
  </w:comment>
  <w:comment w:id="368" w:author="Mauricio Capobianco Lopes [2]" w:date="2018-12-17T11:00:00Z" w:initials="MCL">
    <w:p w14:paraId="62D79C32" w14:textId="4B63CAA5" w:rsidR="00D55C05" w:rsidRPr="00323080" w:rsidRDefault="00D55C05">
      <w:pPr>
        <w:pStyle w:val="Textodecomentrio"/>
        <w:rPr>
          <w:lang w:val="pt-BR"/>
        </w:rPr>
      </w:pPr>
      <w:r>
        <w:rPr>
          <w:rStyle w:val="Refdecomentrio"/>
        </w:rPr>
        <w:annotationRef/>
      </w:r>
      <w:r w:rsidRPr="00323080">
        <w:rPr>
          <w:lang w:val="pt-BR"/>
        </w:rPr>
        <w:t>tira</w:t>
      </w:r>
    </w:p>
  </w:comment>
  <w:comment w:id="373" w:author="Mauricio Capobianco Lopes [2]" w:date="2018-12-17T11:00:00Z" w:initials="MCL">
    <w:p w14:paraId="4E61FC99" w14:textId="51BAFB8B" w:rsidR="00D55C05" w:rsidRPr="00D55C05" w:rsidRDefault="00D55C05">
      <w:pPr>
        <w:pStyle w:val="Textodecomentrio"/>
        <w:rPr>
          <w:lang w:val="pt-BR"/>
        </w:rPr>
      </w:pPr>
      <w:r>
        <w:rPr>
          <w:rStyle w:val="Refdecomentrio"/>
        </w:rPr>
        <w:annotationRef/>
      </w:r>
      <w:r w:rsidRPr="00D55C05">
        <w:rPr>
          <w:lang w:val="pt-BR"/>
        </w:rPr>
        <w:t>Meninas, a redação não está bo</w:t>
      </w:r>
      <w:r>
        <w:rPr>
          <w:lang w:val="pt-BR"/>
        </w:rPr>
        <w:t xml:space="preserve">a. Há problemas no uso da acentuação e da pontuação. O texto </w:t>
      </w:r>
      <w:proofErr w:type="spellStart"/>
      <w:r>
        <w:rPr>
          <w:lang w:val="pt-BR"/>
        </w:rPr>
        <w:t>pecisa</w:t>
      </w:r>
      <w:proofErr w:type="spellEnd"/>
      <w:r>
        <w:rPr>
          <w:lang w:val="pt-BR"/>
        </w:rPr>
        <w:t xml:space="preserve"> de uma boa revisão neste sentido, não apenas aqui, ok?</w:t>
      </w:r>
    </w:p>
  </w:comment>
  <w:comment w:id="453" w:author="Mauricio Capobianco Lopes [2]" w:date="2018-12-17T11:01:00Z" w:initials="MCL">
    <w:p w14:paraId="0D50D180" w14:textId="6499C712" w:rsidR="00D55C05" w:rsidRPr="00D55C05" w:rsidRDefault="00D55C05">
      <w:pPr>
        <w:pStyle w:val="Textodecomentrio"/>
        <w:rPr>
          <w:lang w:val="pt-BR"/>
        </w:rPr>
      </w:pPr>
      <w:r>
        <w:rPr>
          <w:rStyle w:val="Refdecomentrio"/>
        </w:rPr>
        <w:annotationRef/>
      </w:r>
      <w:r w:rsidRPr="00D55C05">
        <w:rPr>
          <w:lang w:val="pt-BR"/>
        </w:rPr>
        <w:t>A fundamentação avançou p</w:t>
      </w:r>
      <w:r w:rsidR="009C3563">
        <w:rPr>
          <w:lang w:val="pt-BR"/>
        </w:rPr>
        <w:t>o</w:t>
      </w:r>
      <w:r w:rsidRPr="00D55C05">
        <w:rPr>
          <w:lang w:val="pt-BR"/>
        </w:rPr>
        <w:t>uco. Trouxeram a</w:t>
      </w:r>
      <w:r>
        <w:rPr>
          <w:lang w:val="pt-BR"/>
        </w:rPr>
        <w:t>penas dois autores.</w:t>
      </w:r>
    </w:p>
  </w:comment>
  <w:comment w:id="489" w:author="Mauricio Capobianco Lopes [2]" w:date="2018-12-17T11:02:00Z" w:initials="MCL">
    <w:p w14:paraId="7A76DB7F" w14:textId="5B3B3809" w:rsidR="009C3563" w:rsidRPr="009C3563" w:rsidRDefault="009C3563">
      <w:pPr>
        <w:pStyle w:val="Textodecomentrio"/>
        <w:rPr>
          <w:lang w:val="pt-BR"/>
        </w:rPr>
      </w:pPr>
      <w:r>
        <w:rPr>
          <w:rStyle w:val="Refdecomentrio"/>
        </w:rPr>
        <w:annotationRef/>
      </w:r>
      <w:r w:rsidRPr="009C3563">
        <w:rPr>
          <w:lang w:val="pt-BR"/>
        </w:rPr>
        <w:t>Colocar a referência Segundo a A</w:t>
      </w:r>
      <w:r>
        <w:rPr>
          <w:lang w:val="pt-BR"/>
        </w:rPr>
        <w:t>BNT</w:t>
      </w:r>
    </w:p>
  </w:comment>
  <w:comment w:id="501" w:author="Mauricio Capobianco Lopes [2]" w:date="2018-12-17T11:02:00Z" w:initials="MCL">
    <w:p w14:paraId="09E1941B" w14:textId="47F670F9" w:rsidR="009C3563" w:rsidRPr="00323080" w:rsidRDefault="009C3563">
      <w:pPr>
        <w:pStyle w:val="Textodecomentrio"/>
        <w:rPr>
          <w:lang w:val="pt-BR"/>
        </w:rPr>
      </w:pPr>
      <w:r>
        <w:rPr>
          <w:rStyle w:val="Refdecomentrio"/>
        </w:rPr>
        <w:annotationRef/>
      </w:r>
      <w:r w:rsidRPr="00323080">
        <w:rPr>
          <w:lang w:val="pt-BR"/>
        </w:rPr>
        <w:t>Idem.</w:t>
      </w:r>
    </w:p>
  </w:comment>
  <w:comment w:id="556" w:author="Mauricio Capobianco Lopes [2]" w:date="2018-12-17T11:03:00Z" w:initials="MCL">
    <w:p w14:paraId="71130497" w14:textId="448E72F2" w:rsidR="00C51E4B" w:rsidRPr="00323080" w:rsidRDefault="00C51E4B">
      <w:pPr>
        <w:pStyle w:val="Textodecomentrio"/>
        <w:rPr>
          <w:lang w:val="pt-BR"/>
        </w:rPr>
      </w:pPr>
      <w:r>
        <w:rPr>
          <w:rStyle w:val="Refdecomentrio"/>
        </w:rPr>
        <w:annotationRef/>
      </w:r>
      <w:r w:rsidRPr="00323080">
        <w:rPr>
          <w:lang w:val="pt-BR"/>
        </w:rPr>
        <w:t>Problemas de acentuação.</w:t>
      </w:r>
    </w:p>
  </w:comment>
  <w:comment w:id="670" w:author="Mauricio Capobianco Lopes [2]" w:date="2018-12-17T11:06:00Z" w:initials="MCL">
    <w:p w14:paraId="52177691" w14:textId="6D60007C" w:rsidR="003252A9" w:rsidRPr="003252A9" w:rsidRDefault="003252A9">
      <w:pPr>
        <w:pStyle w:val="Textodecomentrio"/>
        <w:rPr>
          <w:lang w:val="pt-BR"/>
        </w:rPr>
      </w:pPr>
      <w:r>
        <w:rPr>
          <w:rStyle w:val="Refdecomentrio"/>
        </w:rPr>
        <w:annotationRef/>
      </w:r>
      <w:r w:rsidRPr="003252A9">
        <w:rPr>
          <w:lang w:val="pt-BR"/>
        </w:rPr>
        <w:t>I</w:t>
      </w:r>
      <w:r>
        <w:rPr>
          <w:lang w:val="pt-BR"/>
        </w:rPr>
        <w:t xml:space="preserve">magino que aqui estão tratando do jogo de vocês, é isso? Que eu saiba ele não funciona em óculos VR, </w:t>
      </w:r>
      <w:proofErr w:type="spellStart"/>
      <w:r>
        <w:rPr>
          <w:lang w:val="pt-BR"/>
        </w:rPr>
        <w:t>funiona</w:t>
      </w:r>
      <w:proofErr w:type="spellEnd"/>
      <w:r>
        <w:rPr>
          <w:lang w:val="pt-BR"/>
        </w:rPr>
        <w:t>?</w:t>
      </w:r>
    </w:p>
  </w:comment>
  <w:comment w:id="685" w:author="Mauricio Capobianco Lopes [2]" w:date="2018-12-17T11:05:00Z" w:initials="MCL">
    <w:p w14:paraId="27DC7D7D" w14:textId="4722DA76" w:rsidR="00C51E4B" w:rsidRPr="00C51E4B" w:rsidRDefault="00C51E4B">
      <w:pPr>
        <w:pStyle w:val="Textodecomentrio"/>
        <w:rPr>
          <w:lang w:val="pt-BR"/>
        </w:rPr>
      </w:pPr>
      <w:r>
        <w:rPr>
          <w:rStyle w:val="Refdecomentrio"/>
        </w:rPr>
        <w:annotationRef/>
      </w:r>
      <w:r w:rsidRPr="00C51E4B">
        <w:rPr>
          <w:lang w:val="pt-BR"/>
        </w:rPr>
        <w:t>Há problemas de uso do te</w:t>
      </w:r>
      <w:r>
        <w:rPr>
          <w:lang w:val="pt-BR"/>
        </w:rPr>
        <w:t>mpo verbal nessa descrição. Algumas coisas estão no futuro e outras no passado. Padronizar no presente.</w:t>
      </w:r>
    </w:p>
  </w:comment>
  <w:comment w:id="889" w:author="Mauricio Capobianco Lopes [2]" w:date="2018-12-17T11:07:00Z" w:initials="MCL">
    <w:p w14:paraId="16FF7D33" w14:textId="02552635" w:rsidR="003252A9" w:rsidRPr="003252A9" w:rsidRDefault="003252A9">
      <w:pPr>
        <w:pStyle w:val="Textodecomentrio"/>
        <w:rPr>
          <w:lang w:val="pt-BR"/>
        </w:rPr>
      </w:pPr>
      <w:r>
        <w:rPr>
          <w:rStyle w:val="Refdecomentrio"/>
        </w:rPr>
        <w:annotationRef/>
      </w:r>
      <w:r w:rsidRPr="003252A9">
        <w:rPr>
          <w:lang w:val="pt-BR"/>
        </w:rPr>
        <w:t>Cadê o recuo de parágrafo.</w:t>
      </w:r>
    </w:p>
  </w:comment>
  <w:comment w:id="897" w:author="Mauricio Capobianco Lopes [2]" w:date="2018-12-17T11:08:00Z" w:initials="MCL">
    <w:p w14:paraId="17A7725C" w14:textId="11DE5E6F" w:rsidR="003252A9" w:rsidRPr="003252A9" w:rsidRDefault="003252A9">
      <w:pPr>
        <w:pStyle w:val="Textodecomentrio"/>
        <w:rPr>
          <w:lang w:val="pt-BR"/>
        </w:rPr>
      </w:pPr>
      <w:r>
        <w:rPr>
          <w:rStyle w:val="Refdecomentrio"/>
        </w:rPr>
        <w:annotationRef/>
      </w:r>
      <w:r w:rsidRPr="003252A9">
        <w:rPr>
          <w:lang w:val="pt-BR"/>
        </w:rPr>
        <w:t>Colocar uma figura implica que ela te</w:t>
      </w:r>
      <w:r>
        <w:rPr>
          <w:lang w:val="pt-BR"/>
        </w:rPr>
        <w:t>nha uma legenda e a fonte e que seja citada no texto pelo seu número. Portanto, seguir a ABNT ao fazer a descrição.</w:t>
      </w:r>
    </w:p>
  </w:comment>
  <w:comment w:id="927" w:author="Mauricio Capobianco Lopes [2]" w:date="2018-12-17T11:09:00Z" w:initials="MCL">
    <w:p w14:paraId="0CEF180E" w14:textId="77777777" w:rsidR="003261AB" w:rsidRDefault="003261AB">
      <w:pPr>
        <w:pStyle w:val="Textodecomentrio"/>
        <w:rPr>
          <w:lang w:val="pt-BR"/>
        </w:rPr>
      </w:pPr>
      <w:r>
        <w:rPr>
          <w:rStyle w:val="Refdecomentrio"/>
        </w:rPr>
        <w:annotationRef/>
      </w:r>
      <w:r w:rsidRPr="003261AB">
        <w:rPr>
          <w:lang w:val="pt-BR"/>
        </w:rPr>
        <w:t>Não está legível na figura.</w:t>
      </w:r>
      <w:r>
        <w:rPr>
          <w:lang w:val="pt-BR"/>
        </w:rPr>
        <w:t xml:space="preserve"> Poderiam ter descrito antes a necessidade do uso de marcadores e como podem ser obtidos/feitos.</w:t>
      </w:r>
    </w:p>
    <w:p w14:paraId="34D7EA06" w14:textId="77777777" w:rsidR="003261AB" w:rsidRDefault="003261AB">
      <w:pPr>
        <w:pStyle w:val="Textodecomentrio"/>
        <w:rPr>
          <w:lang w:val="pt-BR"/>
        </w:rPr>
      </w:pPr>
    </w:p>
    <w:p w14:paraId="19535B15" w14:textId="6FD986AA" w:rsidR="003261AB" w:rsidRPr="003261AB" w:rsidRDefault="003261AB">
      <w:pPr>
        <w:pStyle w:val="Textodecomentrio"/>
        <w:rPr>
          <w:lang w:val="pt-BR"/>
        </w:rPr>
      </w:pPr>
      <w:r>
        <w:rPr>
          <w:lang w:val="pt-BR"/>
        </w:rPr>
        <w:t xml:space="preserve">Terminem o parágrafo </w:t>
      </w:r>
      <w:proofErr w:type="gramStart"/>
      <w:r>
        <w:rPr>
          <w:lang w:val="pt-BR"/>
        </w:rPr>
        <w:t>com .</w:t>
      </w:r>
      <w:proofErr w:type="gramEnd"/>
    </w:p>
  </w:comment>
  <w:comment w:id="961" w:author="Mauricio Capobianco Lopes [2]" w:date="2018-12-17T11:10:00Z" w:initials="MCL">
    <w:p w14:paraId="01B48D54" w14:textId="0753DBA3" w:rsidR="00CD4A24" w:rsidRPr="00323080" w:rsidRDefault="00CD4A24">
      <w:pPr>
        <w:pStyle w:val="Textodecomentrio"/>
        <w:rPr>
          <w:lang w:val="pt-BR"/>
        </w:rPr>
      </w:pPr>
      <w:r>
        <w:rPr>
          <w:rStyle w:val="Refdecomentrio"/>
        </w:rPr>
        <w:annotationRef/>
      </w:r>
      <w:r w:rsidRPr="00323080">
        <w:rPr>
          <w:lang w:val="pt-BR"/>
        </w:rPr>
        <w:t>.</w:t>
      </w:r>
    </w:p>
  </w:comment>
  <w:comment w:id="989" w:author="Mauricio Capobianco Lopes [2]" w:date="2018-12-17T11:10:00Z" w:initials="MCL">
    <w:p w14:paraId="371DAC16" w14:textId="7CFB7C04" w:rsidR="00CD4A24" w:rsidRPr="00323080" w:rsidRDefault="00CD4A24">
      <w:pPr>
        <w:pStyle w:val="Textodecomentrio"/>
        <w:rPr>
          <w:lang w:val="pt-BR"/>
        </w:rPr>
      </w:pPr>
      <w:r>
        <w:rPr>
          <w:rStyle w:val="Refdecomentrio"/>
        </w:rPr>
        <w:annotationRef/>
      </w:r>
      <w:r w:rsidRPr="00323080">
        <w:rPr>
          <w:lang w:val="pt-BR"/>
        </w:rPr>
        <w:t>tirar</w:t>
      </w:r>
    </w:p>
  </w:comment>
  <w:comment w:id="1367" w:author="Mauricio Capobianco Lopes [2]" w:date="2018-12-17T11:12:00Z" w:initials="MCL">
    <w:p w14:paraId="56D19C5D" w14:textId="7AADE814" w:rsidR="00CD4A24" w:rsidRPr="00323080" w:rsidRDefault="00CD4A24">
      <w:pPr>
        <w:pStyle w:val="Textodecomentrio"/>
        <w:rPr>
          <w:lang w:val="pt-BR"/>
        </w:rPr>
      </w:pPr>
      <w:r>
        <w:rPr>
          <w:rStyle w:val="Refdecomentrio"/>
        </w:rPr>
        <w:annotationRef/>
      </w:r>
      <w:r w:rsidRPr="00323080">
        <w:rPr>
          <w:lang w:val="pt-BR"/>
        </w:rPr>
        <w:t>Não iniciem frases com E</w:t>
      </w:r>
    </w:p>
  </w:comment>
  <w:comment w:id="1433" w:author="Mauricio Capobianco Lopes [2]" w:date="2018-12-17T11:12:00Z" w:initials="MCL">
    <w:p w14:paraId="7CAD4657" w14:textId="1C36C394" w:rsidR="00CD4A24" w:rsidRPr="00CD4A24" w:rsidRDefault="00CD4A24">
      <w:pPr>
        <w:pStyle w:val="Textodecomentrio"/>
        <w:rPr>
          <w:lang w:val="pt-BR"/>
        </w:rPr>
      </w:pPr>
      <w:r>
        <w:rPr>
          <w:rStyle w:val="Refdecomentrio"/>
        </w:rPr>
        <w:annotationRef/>
      </w:r>
      <w:r w:rsidRPr="00CD4A24">
        <w:rPr>
          <w:lang w:val="pt-BR"/>
        </w:rPr>
        <w:t xml:space="preserve">O trabalho ficou bem legal, bem </w:t>
      </w:r>
      <w:r>
        <w:rPr>
          <w:lang w:val="pt-BR"/>
        </w:rPr>
        <w:t>pensado e bem bonito. Os depoimentos também são importantes. Se vocês investirem em melhorar a fundamentação, a descrição do jogo e a redação de forma geral, é um trabalho que tem potencial para ser publicado.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B85D92" w15:done="0"/>
  <w15:commentEx w15:paraId="05E31AD7" w15:done="0"/>
  <w15:commentEx w15:paraId="573FA194" w15:done="0"/>
  <w15:commentEx w15:paraId="7A8FA963" w15:done="0"/>
  <w15:commentEx w15:paraId="2DEDC0E4" w15:done="0"/>
  <w15:commentEx w15:paraId="0C9E8544" w15:done="0"/>
  <w15:commentEx w15:paraId="0685446A" w15:done="0"/>
  <w15:commentEx w15:paraId="485365AF" w15:done="0"/>
  <w15:commentEx w15:paraId="00315C84" w15:done="0"/>
  <w15:commentEx w15:paraId="2C8927DC" w15:done="0"/>
  <w15:commentEx w15:paraId="0EC83EE7" w15:done="0"/>
  <w15:commentEx w15:paraId="62D79C32" w15:done="0"/>
  <w15:commentEx w15:paraId="4E61FC99" w15:done="0"/>
  <w15:commentEx w15:paraId="0D50D180" w15:done="0"/>
  <w15:commentEx w15:paraId="7A76DB7F" w15:done="0"/>
  <w15:commentEx w15:paraId="09E1941B" w15:done="0"/>
  <w15:commentEx w15:paraId="71130497" w15:done="0"/>
  <w15:commentEx w15:paraId="52177691" w15:done="0"/>
  <w15:commentEx w15:paraId="27DC7D7D" w15:done="0"/>
  <w15:commentEx w15:paraId="16FF7D33" w15:done="0"/>
  <w15:commentEx w15:paraId="17A7725C" w15:done="0"/>
  <w15:commentEx w15:paraId="19535B15" w15:done="0"/>
  <w15:commentEx w15:paraId="01B48D54" w15:done="0"/>
  <w15:commentEx w15:paraId="371DAC16" w15:done="0"/>
  <w15:commentEx w15:paraId="56D19C5D" w15:done="0"/>
  <w15:commentEx w15:paraId="7CAD4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85D92" w16cid:durableId="1FBFD779"/>
  <w16cid:commentId w16cid:paraId="05E31AD7" w16cid:durableId="1FBFD78E"/>
  <w16cid:commentId w16cid:paraId="573FA194" w16cid:durableId="1FBFD79D"/>
  <w16cid:commentId w16cid:paraId="7A8FA963" w16cid:durableId="1FBFD7B1"/>
  <w16cid:commentId w16cid:paraId="2DEDC0E4" w16cid:durableId="1FC1FFCC"/>
  <w16cid:commentId w16cid:paraId="0C9E8544" w16cid:durableId="1FC1FFD4"/>
  <w16cid:commentId w16cid:paraId="0685446A" w16cid:durableId="1FC1FFDF"/>
  <w16cid:commentId w16cid:paraId="485365AF" w16cid:durableId="1FC1FFEB"/>
  <w16cid:commentId w16cid:paraId="00315C84" w16cid:durableId="1FC20004"/>
  <w16cid:commentId w16cid:paraId="2C8927DC" w16cid:durableId="1FC20019"/>
  <w16cid:commentId w16cid:paraId="0EC83EE7" w16cid:durableId="1FC20029"/>
  <w16cid:commentId w16cid:paraId="62D79C32" w16cid:durableId="1FC2003D"/>
  <w16cid:commentId w16cid:paraId="4E61FC99" w16cid:durableId="1FC20052"/>
  <w16cid:commentId w16cid:paraId="0D50D180" w16cid:durableId="1FC20084"/>
  <w16cid:commentId w16cid:paraId="7A76DB7F" w16cid:durableId="1FC200C9"/>
  <w16cid:commentId w16cid:paraId="09E1941B" w16cid:durableId="1FC200DD"/>
  <w16cid:commentId w16cid:paraId="71130497" w16cid:durableId="1FC2010B"/>
  <w16cid:commentId w16cid:paraId="52177691" w16cid:durableId="1FC201D3"/>
  <w16cid:commentId w16cid:paraId="27DC7D7D" w16cid:durableId="1FC20189"/>
  <w16cid:commentId w16cid:paraId="16FF7D33" w16cid:durableId="1FC20207"/>
  <w16cid:commentId w16cid:paraId="17A7725C" w16cid:durableId="1FC20214"/>
  <w16cid:commentId w16cid:paraId="19535B15" w16cid:durableId="1FC20269"/>
  <w16cid:commentId w16cid:paraId="01B48D54" w16cid:durableId="1FC202A2"/>
  <w16cid:commentId w16cid:paraId="371DAC16" w16cid:durableId="1FC202BF"/>
  <w16cid:commentId w16cid:paraId="56D19C5D" w16cid:durableId="1FC20307"/>
  <w16cid:commentId w16cid:paraId="7CAD4657" w16cid:durableId="1FC20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D7E6A" w14:textId="77777777" w:rsidR="00C946B7" w:rsidRDefault="00C946B7">
      <w:r>
        <w:separator/>
      </w:r>
    </w:p>
  </w:endnote>
  <w:endnote w:type="continuationSeparator" w:id="0">
    <w:p w14:paraId="2E29BA0F" w14:textId="77777777" w:rsidR="00C946B7" w:rsidRDefault="00C946B7">
      <w:r>
        <w:continuationSeparator/>
      </w:r>
    </w:p>
  </w:endnote>
  <w:endnote w:type="continuationNotice" w:id="1">
    <w:p w14:paraId="003109A1" w14:textId="77777777" w:rsidR="00C946B7" w:rsidRDefault="00C94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63"/>
      <w:gridCol w:w="3163"/>
      <w:gridCol w:w="3163"/>
    </w:tblGrid>
    <w:tr w:rsidR="17AAD536" w14:paraId="081001BB" w14:textId="77777777" w:rsidTr="17AAD536">
      <w:tc>
        <w:tcPr>
          <w:tcW w:w="3163" w:type="dxa"/>
        </w:tcPr>
        <w:p w14:paraId="46068FA6" w14:textId="264DE14D" w:rsidR="17AAD536" w:rsidRDefault="17AAD536" w:rsidP="17AAD536">
          <w:pPr>
            <w:pStyle w:val="Cabealho"/>
            <w:ind w:left="-115"/>
          </w:pPr>
        </w:p>
      </w:tc>
      <w:tc>
        <w:tcPr>
          <w:tcW w:w="3163" w:type="dxa"/>
        </w:tcPr>
        <w:p w14:paraId="2A805AFA" w14:textId="57132AFE" w:rsidR="17AAD536" w:rsidRDefault="17AAD536" w:rsidP="17AAD536">
          <w:pPr>
            <w:pStyle w:val="Cabealho"/>
            <w:jc w:val="center"/>
          </w:pPr>
        </w:p>
      </w:tc>
      <w:tc>
        <w:tcPr>
          <w:tcW w:w="3163" w:type="dxa"/>
        </w:tcPr>
        <w:p w14:paraId="37263E27" w14:textId="6FA90671" w:rsidR="17AAD536" w:rsidRDefault="17AAD536" w:rsidP="17AAD536">
          <w:pPr>
            <w:pStyle w:val="Cabealho"/>
            <w:ind w:right="-115"/>
            <w:jc w:val="right"/>
          </w:pPr>
        </w:p>
      </w:tc>
    </w:tr>
  </w:tbl>
  <w:p w14:paraId="274EE167" w14:textId="71A0D069" w:rsidR="17AAD536" w:rsidRDefault="17AAD536" w:rsidP="17AAD5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A635F" w14:textId="77777777" w:rsidR="00C946B7" w:rsidRDefault="00C946B7">
      <w:r>
        <w:separator/>
      </w:r>
    </w:p>
  </w:footnote>
  <w:footnote w:type="continuationSeparator" w:id="0">
    <w:p w14:paraId="444E17DD" w14:textId="77777777" w:rsidR="00C946B7" w:rsidRDefault="00C946B7">
      <w:r>
        <w:continuationSeparator/>
      </w:r>
    </w:p>
  </w:footnote>
  <w:footnote w:type="continuationNotice" w:id="1">
    <w:p w14:paraId="406F5252" w14:textId="77777777" w:rsidR="00C946B7" w:rsidRDefault="00C946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63"/>
      <w:gridCol w:w="3163"/>
      <w:gridCol w:w="3163"/>
    </w:tblGrid>
    <w:tr w:rsidR="17AAD536" w14:paraId="3D0A2EF7" w14:textId="77777777" w:rsidTr="17AAD536">
      <w:tc>
        <w:tcPr>
          <w:tcW w:w="3163" w:type="dxa"/>
        </w:tcPr>
        <w:p w14:paraId="79F7FC7F" w14:textId="2BC45A21" w:rsidR="17AAD536" w:rsidRDefault="17AAD536" w:rsidP="17AAD536">
          <w:pPr>
            <w:pStyle w:val="Cabealho"/>
            <w:ind w:left="-115"/>
          </w:pPr>
        </w:p>
      </w:tc>
      <w:tc>
        <w:tcPr>
          <w:tcW w:w="3163" w:type="dxa"/>
        </w:tcPr>
        <w:p w14:paraId="189D84F0" w14:textId="160816B6" w:rsidR="17AAD536" w:rsidRDefault="17AAD536" w:rsidP="17AAD536">
          <w:pPr>
            <w:pStyle w:val="Cabealho"/>
            <w:jc w:val="center"/>
          </w:pPr>
        </w:p>
      </w:tc>
      <w:tc>
        <w:tcPr>
          <w:tcW w:w="3163" w:type="dxa"/>
        </w:tcPr>
        <w:p w14:paraId="18E4FAF6" w14:textId="65F85BA2" w:rsidR="17AAD536" w:rsidRDefault="17AAD536" w:rsidP="17AAD536">
          <w:pPr>
            <w:pStyle w:val="Cabealho"/>
            <w:ind w:right="-115"/>
            <w:jc w:val="right"/>
          </w:pPr>
        </w:p>
      </w:tc>
    </w:tr>
  </w:tbl>
  <w:p w14:paraId="3D79DF64" w14:textId="254DA906" w:rsidR="17AAD536" w:rsidRDefault="17AAD536" w:rsidP="17AAD53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FC3"/>
    <w:multiLevelType w:val="hybridMultilevel"/>
    <w:tmpl w:val="FFFFFFFF"/>
    <w:lvl w:ilvl="0" w:tplc="52562322">
      <w:start w:val="1"/>
      <w:numFmt w:val="bullet"/>
      <w:lvlText w:val=""/>
      <w:lvlJc w:val="left"/>
      <w:pPr>
        <w:ind w:left="720" w:hanging="360"/>
      </w:pPr>
      <w:rPr>
        <w:rFonts w:ascii="Symbol" w:hAnsi="Symbol" w:hint="default"/>
      </w:rPr>
    </w:lvl>
    <w:lvl w:ilvl="1" w:tplc="1E145948">
      <w:start w:val="1"/>
      <w:numFmt w:val="bullet"/>
      <w:lvlText w:val="o"/>
      <w:lvlJc w:val="left"/>
      <w:pPr>
        <w:ind w:left="1440" w:hanging="360"/>
      </w:pPr>
      <w:rPr>
        <w:rFonts w:ascii="Courier New" w:hAnsi="Courier New" w:hint="default"/>
      </w:rPr>
    </w:lvl>
    <w:lvl w:ilvl="2" w:tplc="A2901FFE">
      <w:start w:val="1"/>
      <w:numFmt w:val="bullet"/>
      <w:lvlText w:val=""/>
      <w:lvlJc w:val="left"/>
      <w:pPr>
        <w:ind w:left="2160" w:hanging="360"/>
      </w:pPr>
      <w:rPr>
        <w:rFonts w:ascii="Wingdings" w:hAnsi="Wingdings" w:hint="default"/>
      </w:rPr>
    </w:lvl>
    <w:lvl w:ilvl="3" w:tplc="D4E02170">
      <w:start w:val="1"/>
      <w:numFmt w:val="bullet"/>
      <w:lvlText w:val=""/>
      <w:lvlJc w:val="left"/>
      <w:pPr>
        <w:ind w:left="2880" w:hanging="360"/>
      </w:pPr>
      <w:rPr>
        <w:rFonts w:ascii="Symbol" w:hAnsi="Symbol" w:hint="default"/>
      </w:rPr>
    </w:lvl>
    <w:lvl w:ilvl="4" w:tplc="11AEAF60">
      <w:start w:val="1"/>
      <w:numFmt w:val="bullet"/>
      <w:lvlText w:val="o"/>
      <w:lvlJc w:val="left"/>
      <w:pPr>
        <w:ind w:left="3600" w:hanging="360"/>
      </w:pPr>
      <w:rPr>
        <w:rFonts w:ascii="Courier New" w:hAnsi="Courier New" w:hint="default"/>
      </w:rPr>
    </w:lvl>
    <w:lvl w:ilvl="5" w:tplc="9C62D7D8">
      <w:start w:val="1"/>
      <w:numFmt w:val="bullet"/>
      <w:lvlText w:val=""/>
      <w:lvlJc w:val="left"/>
      <w:pPr>
        <w:ind w:left="4320" w:hanging="360"/>
      </w:pPr>
      <w:rPr>
        <w:rFonts w:ascii="Wingdings" w:hAnsi="Wingdings" w:hint="default"/>
      </w:rPr>
    </w:lvl>
    <w:lvl w:ilvl="6" w:tplc="25AA31C2">
      <w:start w:val="1"/>
      <w:numFmt w:val="bullet"/>
      <w:lvlText w:val=""/>
      <w:lvlJc w:val="left"/>
      <w:pPr>
        <w:ind w:left="5040" w:hanging="360"/>
      </w:pPr>
      <w:rPr>
        <w:rFonts w:ascii="Symbol" w:hAnsi="Symbol" w:hint="default"/>
      </w:rPr>
    </w:lvl>
    <w:lvl w:ilvl="7" w:tplc="5F6ACB78">
      <w:start w:val="1"/>
      <w:numFmt w:val="bullet"/>
      <w:lvlText w:val="o"/>
      <w:lvlJc w:val="left"/>
      <w:pPr>
        <w:ind w:left="5760" w:hanging="360"/>
      </w:pPr>
      <w:rPr>
        <w:rFonts w:ascii="Courier New" w:hAnsi="Courier New" w:hint="default"/>
      </w:rPr>
    </w:lvl>
    <w:lvl w:ilvl="8" w:tplc="793436CA">
      <w:start w:val="1"/>
      <w:numFmt w:val="bullet"/>
      <w:lvlText w:val=""/>
      <w:lvlJc w:val="left"/>
      <w:pPr>
        <w:ind w:left="6480" w:hanging="360"/>
      </w:pPr>
      <w:rPr>
        <w:rFonts w:ascii="Wingdings" w:hAnsi="Wingdings" w:hint="default"/>
      </w:rPr>
    </w:lvl>
  </w:abstractNum>
  <w:abstractNum w:abstractNumId="1" w15:restartNumberingAfterBreak="0">
    <w:nsid w:val="05D861F1"/>
    <w:multiLevelType w:val="hybridMultilevel"/>
    <w:tmpl w:val="45E60BBA"/>
    <w:lvl w:ilvl="0" w:tplc="5B962526">
      <w:start w:val="1"/>
      <w:numFmt w:val="decimal"/>
      <w:lvlText w:val="%1."/>
      <w:lvlJc w:val="left"/>
      <w:pPr>
        <w:ind w:left="720" w:hanging="360"/>
      </w:pPr>
    </w:lvl>
    <w:lvl w:ilvl="1" w:tplc="7348051E">
      <w:start w:val="1"/>
      <w:numFmt w:val="lowerLetter"/>
      <w:lvlText w:val="%2."/>
      <w:lvlJc w:val="left"/>
      <w:pPr>
        <w:ind w:left="1440" w:hanging="360"/>
      </w:pPr>
    </w:lvl>
    <w:lvl w:ilvl="2" w:tplc="C9F8D0D0">
      <w:start w:val="1"/>
      <w:numFmt w:val="lowerRoman"/>
      <w:lvlText w:val="%3."/>
      <w:lvlJc w:val="right"/>
      <w:pPr>
        <w:ind w:left="2160" w:hanging="180"/>
      </w:pPr>
    </w:lvl>
    <w:lvl w:ilvl="3" w:tplc="5DA63A8C">
      <w:start w:val="1"/>
      <w:numFmt w:val="decimal"/>
      <w:lvlText w:val="%4."/>
      <w:lvlJc w:val="left"/>
      <w:pPr>
        <w:ind w:left="2880" w:hanging="360"/>
      </w:pPr>
    </w:lvl>
    <w:lvl w:ilvl="4" w:tplc="7166B11E">
      <w:start w:val="1"/>
      <w:numFmt w:val="lowerLetter"/>
      <w:lvlText w:val="%5."/>
      <w:lvlJc w:val="left"/>
      <w:pPr>
        <w:ind w:left="3600" w:hanging="360"/>
      </w:pPr>
    </w:lvl>
    <w:lvl w:ilvl="5" w:tplc="4C0CBC3E">
      <w:start w:val="1"/>
      <w:numFmt w:val="lowerRoman"/>
      <w:lvlText w:val="%6."/>
      <w:lvlJc w:val="right"/>
      <w:pPr>
        <w:ind w:left="4320" w:hanging="180"/>
      </w:pPr>
    </w:lvl>
    <w:lvl w:ilvl="6" w:tplc="29645D00">
      <w:start w:val="1"/>
      <w:numFmt w:val="decimal"/>
      <w:lvlText w:val="%7."/>
      <w:lvlJc w:val="left"/>
      <w:pPr>
        <w:ind w:left="5040" w:hanging="360"/>
      </w:pPr>
    </w:lvl>
    <w:lvl w:ilvl="7" w:tplc="2B8E2FD4">
      <w:start w:val="1"/>
      <w:numFmt w:val="lowerLetter"/>
      <w:lvlText w:val="%8."/>
      <w:lvlJc w:val="left"/>
      <w:pPr>
        <w:ind w:left="5760" w:hanging="360"/>
      </w:pPr>
    </w:lvl>
    <w:lvl w:ilvl="8" w:tplc="5C4895C2">
      <w:start w:val="1"/>
      <w:numFmt w:val="lowerRoman"/>
      <w:lvlText w:val="%9."/>
      <w:lvlJc w:val="right"/>
      <w:pPr>
        <w:ind w:left="6480" w:hanging="180"/>
      </w:pPr>
    </w:lvl>
  </w:abstractNum>
  <w:abstractNum w:abstractNumId="2" w15:restartNumberingAfterBreak="0">
    <w:nsid w:val="09EA1902"/>
    <w:multiLevelType w:val="multilevel"/>
    <w:tmpl w:val="4E7A2792"/>
    <w:lvl w:ilvl="0">
      <w:start w:val="2"/>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ascii="Times New Roman" w:eastAsia="Times New Roman" w:hAnsi="Times New Roman" w:cs="Times New Roman" w:hint="default"/>
        <w:b/>
        <w:bCs/>
        <w:spacing w:val="-6"/>
        <w:w w:val="99"/>
        <w:sz w:val="24"/>
        <w:szCs w:val="24"/>
        <w:lang w:val="en-US" w:eastAsia="en-US" w:bidi="en-US"/>
      </w:rPr>
    </w:lvl>
    <w:lvl w:ilvl="2">
      <w:start w:val="1"/>
      <w:numFmt w:val="decimal"/>
      <w:lvlText w:val="%1.%2.%3"/>
      <w:lvlJc w:val="left"/>
      <w:pPr>
        <w:ind w:left="77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714" w:hanging="540"/>
      </w:pPr>
      <w:rPr>
        <w:rFonts w:hint="default"/>
        <w:lang w:val="en-US" w:eastAsia="en-US" w:bidi="en-US"/>
      </w:rPr>
    </w:lvl>
    <w:lvl w:ilvl="4">
      <w:numFmt w:val="bullet"/>
      <w:lvlText w:val="•"/>
      <w:lvlJc w:val="left"/>
      <w:pPr>
        <w:ind w:left="3681" w:hanging="540"/>
      </w:pPr>
      <w:rPr>
        <w:rFonts w:hint="default"/>
        <w:lang w:val="en-US" w:eastAsia="en-US" w:bidi="en-US"/>
      </w:rPr>
    </w:lvl>
    <w:lvl w:ilvl="5">
      <w:numFmt w:val="bullet"/>
      <w:lvlText w:val="•"/>
      <w:lvlJc w:val="left"/>
      <w:pPr>
        <w:ind w:left="4648" w:hanging="540"/>
      </w:pPr>
      <w:rPr>
        <w:rFonts w:hint="default"/>
        <w:lang w:val="en-US" w:eastAsia="en-US" w:bidi="en-US"/>
      </w:rPr>
    </w:lvl>
    <w:lvl w:ilvl="6">
      <w:numFmt w:val="bullet"/>
      <w:lvlText w:val="•"/>
      <w:lvlJc w:val="left"/>
      <w:pPr>
        <w:ind w:left="5616" w:hanging="540"/>
      </w:pPr>
      <w:rPr>
        <w:rFonts w:hint="default"/>
        <w:lang w:val="en-US" w:eastAsia="en-US" w:bidi="en-US"/>
      </w:rPr>
    </w:lvl>
    <w:lvl w:ilvl="7">
      <w:numFmt w:val="bullet"/>
      <w:lvlText w:val="•"/>
      <w:lvlJc w:val="left"/>
      <w:pPr>
        <w:ind w:left="6583" w:hanging="540"/>
      </w:pPr>
      <w:rPr>
        <w:rFonts w:hint="default"/>
        <w:lang w:val="en-US" w:eastAsia="en-US" w:bidi="en-US"/>
      </w:rPr>
    </w:lvl>
    <w:lvl w:ilvl="8">
      <w:numFmt w:val="bullet"/>
      <w:lvlText w:val="•"/>
      <w:lvlJc w:val="left"/>
      <w:pPr>
        <w:ind w:left="7550" w:hanging="540"/>
      </w:pPr>
      <w:rPr>
        <w:rFonts w:hint="default"/>
        <w:lang w:val="en-US" w:eastAsia="en-US" w:bidi="en-US"/>
      </w:rPr>
    </w:lvl>
  </w:abstractNum>
  <w:abstractNum w:abstractNumId="3" w15:restartNumberingAfterBreak="0">
    <w:nsid w:val="0F1964BB"/>
    <w:multiLevelType w:val="hybridMultilevel"/>
    <w:tmpl w:val="FFFFFFFF"/>
    <w:lvl w:ilvl="0" w:tplc="2F2C330C">
      <w:start w:val="1"/>
      <w:numFmt w:val="decimal"/>
      <w:lvlText w:val="%1."/>
      <w:lvlJc w:val="left"/>
      <w:pPr>
        <w:ind w:left="720" w:hanging="360"/>
      </w:pPr>
    </w:lvl>
    <w:lvl w:ilvl="1" w:tplc="9EC0BF36">
      <w:start w:val="1"/>
      <w:numFmt w:val="lowerLetter"/>
      <w:lvlText w:val="%2."/>
      <w:lvlJc w:val="left"/>
      <w:pPr>
        <w:ind w:left="1440" w:hanging="360"/>
      </w:pPr>
    </w:lvl>
    <w:lvl w:ilvl="2" w:tplc="147A0D32">
      <w:start w:val="1"/>
      <w:numFmt w:val="lowerRoman"/>
      <w:lvlText w:val="%3."/>
      <w:lvlJc w:val="right"/>
      <w:pPr>
        <w:ind w:left="2160" w:hanging="180"/>
      </w:pPr>
    </w:lvl>
    <w:lvl w:ilvl="3" w:tplc="991C539A">
      <w:start w:val="1"/>
      <w:numFmt w:val="decimal"/>
      <w:lvlText w:val="%4."/>
      <w:lvlJc w:val="left"/>
      <w:pPr>
        <w:ind w:left="2880" w:hanging="360"/>
      </w:pPr>
    </w:lvl>
    <w:lvl w:ilvl="4" w:tplc="BE8806BA">
      <w:start w:val="1"/>
      <w:numFmt w:val="lowerLetter"/>
      <w:lvlText w:val="%5."/>
      <w:lvlJc w:val="left"/>
      <w:pPr>
        <w:ind w:left="3600" w:hanging="360"/>
      </w:pPr>
    </w:lvl>
    <w:lvl w:ilvl="5" w:tplc="52F62F16">
      <w:start w:val="1"/>
      <w:numFmt w:val="lowerRoman"/>
      <w:lvlText w:val="%6."/>
      <w:lvlJc w:val="right"/>
      <w:pPr>
        <w:ind w:left="4320" w:hanging="180"/>
      </w:pPr>
    </w:lvl>
    <w:lvl w:ilvl="6" w:tplc="EBB2B05A">
      <w:start w:val="1"/>
      <w:numFmt w:val="decimal"/>
      <w:lvlText w:val="%7."/>
      <w:lvlJc w:val="left"/>
      <w:pPr>
        <w:ind w:left="5040" w:hanging="360"/>
      </w:pPr>
    </w:lvl>
    <w:lvl w:ilvl="7" w:tplc="09C080CA">
      <w:start w:val="1"/>
      <w:numFmt w:val="lowerLetter"/>
      <w:lvlText w:val="%8."/>
      <w:lvlJc w:val="left"/>
      <w:pPr>
        <w:ind w:left="5760" w:hanging="360"/>
      </w:pPr>
    </w:lvl>
    <w:lvl w:ilvl="8" w:tplc="227AF094">
      <w:start w:val="1"/>
      <w:numFmt w:val="lowerRoman"/>
      <w:lvlText w:val="%9."/>
      <w:lvlJc w:val="right"/>
      <w:pPr>
        <w:ind w:left="6480" w:hanging="180"/>
      </w:pPr>
    </w:lvl>
  </w:abstractNum>
  <w:abstractNum w:abstractNumId="4" w15:restartNumberingAfterBreak="0">
    <w:nsid w:val="11EC37DE"/>
    <w:multiLevelType w:val="hybridMultilevel"/>
    <w:tmpl w:val="FFFFFFFF"/>
    <w:lvl w:ilvl="0" w:tplc="233E8510">
      <w:start w:val="1"/>
      <w:numFmt w:val="decimal"/>
      <w:lvlText w:val="%1"/>
      <w:lvlJc w:val="left"/>
      <w:pPr>
        <w:ind w:left="720" w:hanging="360"/>
      </w:pPr>
    </w:lvl>
    <w:lvl w:ilvl="1" w:tplc="601CA4C6">
      <w:start w:val="1"/>
      <w:numFmt w:val="lowerLetter"/>
      <w:lvlText w:val="%2."/>
      <w:lvlJc w:val="left"/>
      <w:pPr>
        <w:ind w:left="1440" w:hanging="360"/>
      </w:pPr>
    </w:lvl>
    <w:lvl w:ilvl="2" w:tplc="F13C11F8">
      <w:start w:val="1"/>
      <w:numFmt w:val="lowerRoman"/>
      <w:lvlText w:val="%3."/>
      <w:lvlJc w:val="right"/>
      <w:pPr>
        <w:ind w:left="2160" w:hanging="180"/>
      </w:pPr>
    </w:lvl>
    <w:lvl w:ilvl="3" w:tplc="B1186106">
      <w:start w:val="1"/>
      <w:numFmt w:val="decimal"/>
      <w:lvlText w:val="%4."/>
      <w:lvlJc w:val="left"/>
      <w:pPr>
        <w:ind w:left="2880" w:hanging="360"/>
      </w:pPr>
    </w:lvl>
    <w:lvl w:ilvl="4" w:tplc="C16CE46A">
      <w:start w:val="1"/>
      <w:numFmt w:val="lowerLetter"/>
      <w:lvlText w:val="%5."/>
      <w:lvlJc w:val="left"/>
      <w:pPr>
        <w:ind w:left="3600" w:hanging="360"/>
      </w:pPr>
    </w:lvl>
    <w:lvl w:ilvl="5" w:tplc="7D84A6F2">
      <w:start w:val="1"/>
      <w:numFmt w:val="lowerRoman"/>
      <w:lvlText w:val="%6."/>
      <w:lvlJc w:val="right"/>
      <w:pPr>
        <w:ind w:left="4320" w:hanging="180"/>
      </w:pPr>
    </w:lvl>
    <w:lvl w:ilvl="6" w:tplc="215E7C1E">
      <w:start w:val="1"/>
      <w:numFmt w:val="decimal"/>
      <w:lvlText w:val="%7."/>
      <w:lvlJc w:val="left"/>
      <w:pPr>
        <w:ind w:left="5040" w:hanging="360"/>
      </w:pPr>
    </w:lvl>
    <w:lvl w:ilvl="7" w:tplc="181422F2">
      <w:start w:val="1"/>
      <w:numFmt w:val="lowerLetter"/>
      <w:lvlText w:val="%8."/>
      <w:lvlJc w:val="left"/>
      <w:pPr>
        <w:ind w:left="5760" w:hanging="360"/>
      </w:pPr>
    </w:lvl>
    <w:lvl w:ilvl="8" w:tplc="278A3DE2">
      <w:start w:val="1"/>
      <w:numFmt w:val="lowerRoman"/>
      <w:lvlText w:val="%9."/>
      <w:lvlJc w:val="right"/>
      <w:pPr>
        <w:ind w:left="6480" w:hanging="180"/>
      </w:pPr>
    </w:lvl>
  </w:abstractNum>
  <w:abstractNum w:abstractNumId="5" w15:restartNumberingAfterBreak="0">
    <w:nsid w:val="13136E30"/>
    <w:multiLevelType w:val="hybridMultilevel"/>
    <w:tmpl w:val="FFFFFFFF"/>
    <w:lvl w:ilvl="0" w:tplc="ED682EBC">
      <w:start w:val="1"/>
      <w:numFmt w:val="bullet"/>
      <w:lvlText w:val=""/>
      <w:lvlJc w:val="left"/>
      <w:pPr>
        <w:ind w:left="720" w:hanging="360"/>
      </w:pPr>
      <w:rPr>
        <w:rFonts w:ascii="Symbol" w:hAnsi="Symbol" w:hint="default"/>
      </w:rPr>
    </w:lvl>
    <w:lvl w:ilvl="1" w:tplc="4DECB8F8">
      <w:start w:val="1"/>
      <w:numFmt w:val="bullet"/>
      <w:lvlText w:val="o"/>
      <w:lvlJc w:val="left"/>
      <w:pPr>
        <w:ind w:left="1440" w:hanging="360"/>
      </w:pPr>
      <w:rPr>
        <w:rFonts w:ascii="Courier New" w:hAnsi="Courier New" w:hint="default"/>
      </w:rPr>
    </w:lvl>
    <w:lvl w:ilvl="2" w:tplc="9DEC00B6">
      <w:start w:val="1"/>
      <w:numFmt w:val="bullet"/>
      <w:lvlText w:val=""/>
      <w:lvlJc w:val="left"/>
      <w:pPr>
        <w:ind w:left="2160" w:hanging="360"/>
      </w:pPr>
      <w:rPr>
        <w:rFonts w:ascii="Wingdings" w:hAnsi="Wingdings" w:hint="default"/>
      </w:rPr>
    </w:lvl>
    <w:lvl w:ilvl="3" w:tplc="9D4A8586">
      <w:start w:val="1"/>
      <w:numFmt w:val="bullet"/>
      <w:lvlText w:val=""/>
      <w:lvlJc w:val="left"/>
      <w:pPr>
        <w:ind w:left="2880" w:hanging="360"/>
      </w:pPr>
      <w:rPr>
        <w:rFonts w:ascii="Symbol" w:hAnsi="Symbol" w:hint="default"/>
      </w:rPr>
    </w:lvl>
    <w:lvl w:ilvl="4" w:tplc="079649F8">
      <w:start w:val="1"/>
      <w:numFmt w:val="bullet"/>
      <w:lvlText w:val="o"/>
      <w:lvlJc w:val="left"/>
      <w:pPr>
        <w:ind w:left="3600" w:hanging="360"/>
      </w:pPr>
      <w:rPr>
        <w:rFonts w:ascii="Courier New" w:hAnsi="Courier New" w:hint="default"/>
      </w:rPr>
    </w:lvl>
    <w:lvl w:ilvl="5" w:tplc="34389B80">
      <w:start w:val="1"/>
      <w:numFmt w:val="bullet"/>
      <w:lvlText w:val=""/>
      <w:lvlJc w:val="left"/>
      <w:pPr>
        <w:ind w:left="4320" w:hanging="360"/>
      </w:pPr>
      <w:rPr>
        <w:rFonts w:ascii="Wingdings" w:hAnsi="Wingdings" w:hint="default"/>
      </w:rPr>
    </w:lvl>
    <w:lvl w:ilvl="6" w:tplc="01985AD6">
      <w:start w:val="1"/>
      <w:numFmt w:val="bullet"/>
      <w:lvlText w:val=""/>
      <w:lvlJc w:val="left"/>
      <w:pPr>
        <w:ind w:left="5040" w:hanging="360"/>
      </w:pPr>
      <w:rPr>
        <w:rFonts w:ascii="Symbol" w:hAnsi="Symbol" w:hint="default"/>
      </w:rPr>
    </w:lvl>
    <w:lvl w:ilvl="7" w:tplc="58F8795A">
      <w:start w:val="1"/>
      <w:numFmt w:val="bullet"/>
      <w:lvlText w:val="o"/>
      <w:lvlJc w:val="left"/>
      <w:pPr>
        <w:ind w:left="5760" w:hanging="360"/>
      </w:pPr>
      <w:rPr>
        <w:rFonts w:ascii="Courier New" w:hAnsi="Courier New" w:hint="default"/>
      </w:rPr>
    </w:lvl>
    <w:lvl w:ilvl="8" w:tplc="0350665C">
      <w:start w:val="1"/>
      <w:numFmt w:val="bullet"/>
      <w:lvlText w:val=""/>
      <w:lvlJc w:val="left"/>
      <w:pPr>
        <w:ind w:left="6480" w:hanging="360"/>
      </w:pPr>
      <w:rPr>
        <w:rFonts w:ascii="Wingdings" w:hAnsi="Wingdings" w:hint="default"/>
      </w:rPr>
    </w:lvl>
  </w:abstractNum>
  <w:abstractNum w:abstractNumId="6" w15:restartNumberingAfterBreak="0">
    <w:nsid w:val="17AF4D9F"/>
    <w:multiLevelType w:val="hybridMultilevel"/>
    <w:tmpl w:val="1CB4A534"/>
    <w:lvl w:ilvl="0" w:tplc="37CAC542">
      <w:numFmt w:val="bullet"/>
      <w:lvlText w:val="●"/>
      <w:lvlJc w:val="left"/>
      <w:pPr>
        <w:ind w:left="821" w:hanging="360"/>
      </w:pPr>
      <w:rPr>
        <w:rFonts w:ascii="Times New Roman" w:eastAsia="Times New Roman" w:hAnsi="Times New Roman" w:cs="Times New Roman" w:hint="default"/>
        <w:spacing w:val="-11"/>
        <w:w w:val="99"/>
        <w:sz w:val="20"/>
        <w:szCs w:val="20"/>
        <w:lang w:val="en-US" w:eastAsia="en-US" w:bidi="en-US"/>
      </w:rPr>
    </w:lvl>
    <w:lvl w:ilvl="1" w:tplc="051C7C88">
      <w:numFmt w:val="bullet"/>
      <w:lvlText w:val="•"/>
      <w:lvlJc w:val="left"/>
      <w:pPr>
        <w:ind w:left="1282" w:hanging="360"/>
      </w:pPr>
      <w:rPr>
        <w:rFonts w:hint="default"/>
        <w:lang w:val="en-US" w:eastAsia="en-US" w:bidi="en-US"/>
      </w:rPr>
    </w:lvl>
    <w:lvl w:ilvl="2" w:tplc="E514C9A4">
      <w:numFmt w:val="bullet"/>
      <w:lvlText w:val="•"/>
      <w:lvlJc w:val="left"/>
      <w:pPr>
        <w:ind w:left="1744" w:hanging="360"/>
      </w:pPr>
      <w:rPr>
        <w:rFonts w:hint="default"/>
        <w:lang w:val="en-US" w:eastAsia="en-US" w:bidi="en-US"/>
      </w:rPr>
    </w:lvl>
    <w:lvl w:ilvl="3" w:tplc="2072F90E">
      <w:numFmt w:val="bullet"/>
      <w:lvlText w:val="•"/>
      <w:lvlJc w:val="left"/>
      <w:pPr>
        <w:ind w:left="2206" w:hanging="360"/>
      </w:pPr>
      <w:rPr>
        <w:rFonts w:hint="default"/>
        <w:lang w:val="en-US" w:eastAsia="en-US" w:bidi="en-US"/>
      </w:rPr>
    </w:lvl>
    <w:lvl w:ilvl="4" w:tplc="3A6CBE8A">
      <w:numFmt w:val="bullet"/>
      <w:lvlText w:val="•"/>
      <w:lvlJc w:val="left"/>
      <w:pPr>
        <w:ind w:left="2668" w:hanging="360"/>
      </w:pPr>
      <w:rPr>
        <w:rFonts w:hint="default"/>
        <w:lang w:val="en-US" w:eastAsia="en-US" w:bidi="en-US"/>
      </w:rPr>
    </w:lvl>
    <w:lvl w:ilvl="5" w:tplc="3AA66846">
      <w:numFmt w:val="bullet"/>
      <w:lvlText w:val="•"/>
      <w:lvlJc w:val="left"/>
      <w:pPr>
        <w:ind w:left="3131" w:hanging="360"/>
      </w:pPr>
      <w:rPr>
        <w:rFonts w:hint="default"/>
        <w:lang w:val="en-US" w:eastAsia="en-US" w:bidi="en-US"/>
      </w:rPr>
    </w:lvl>
    <w:lvl w:ilvl="6" w:tplc="BF222AB0">
      <w:numFmt w:val="bullet"/>
      <w:lvlText w:val="•"/>
      <w:lvlJc w:val="left"/>
      <w:pPr>
        <w:ind w:left="3593" w:hanging="360"/>
      </w:pPr>
      <w:rPr>
        <w:rFonts w:hint="default"/>
        <w:lang w:val="en-US" w:eastAsia="en-US" w:bidi="en-US"/>
      </w:rPr>
    </w:lvl>
    <w:lvl w:ilvl="7" w:tplc="22B24B32">
      <w:numFmt w:val="bullet"/>
      <w:lvlText w:val="•"/>
      <w:lvlJc w:val="left"/>
      <w:pPr>
        <w:ind w:left="4055" w:hanging="360"/>
      </w:pPr>
      <w:rPr>
        <w:rFonts w:hint="default"/>
        <w:lang w:val="en-US" w:eastAsia="en-US" w:bidi="en-US"/>
      </w:rPr>
    </w:lvl>
    <w:lvl w:ilvl="8" w:tplc="1D9C5912">
      <w:numFmt w:val="bullet"/>
      <w:lvlText w:val="•"/>
      <w:lvlJc w:val="left"/>
      <w:pPr>
        <w:ind w:left="4517" w:hanging="360"/>
      </w:pPr>
      <w:rPr>
        <w:rFonts w:hint="default"/>
        <w:lang w:val="en-US" w:eastAsia="en-US" w:bidi="en-US"/>
      </w:rPr>
    </w:lvl>
  </w:abstractNum>
  <w:abstractNum w:abstractNumId="7" w15:restartNumberingAfterBreak="0">
    <w:nsid w:val="2283433C"/>
    <w:multiLevelType w:val="hybridMultilevel"/>
    <w:tmpl w:val="FFFFFFFF"/>
    <w:lvl w:ilvl="0" w:tplc="30E06384">
      <w:start w:val="1"/>
      <w:numFmt w:val="decimal"/>
      <w:lvlText w:val="%1."/>
      <w:lvlJc w:val="left"/>
      <w:pPr>
        <w:ind w:left="720" w:hanging="360"/>
      </w:pPr>
    </w:lvl>
    <w:lvl w:ilvl="1" w:tplc="4F90AE9A">
      <w:start w:val="1"/>
      <w:numFmt w:val="lowerLetter"/>
      <w:lvlText w:val="%2."/>
      <w:lvlJc w:val="left"/>
      <w:pPr>
        <w:ind w:left="1440" w:hanging="360"/>
      </w:pPr>
    </w:lvl>
    <w:lvl w:ilvl="2" w:tplc="CAE2DAEA">
      <w:start w:val="1"/>
      <w:numFmt w:val="lowerRoman"/>
      <w:lvlText w:val="%3."/>
      <w:lvlJc w:val="right"/>
      <w:pPr>
        <w:ind w:left="2160" w:hanging="180"/>
      </w:pPr>
    </w:lvl>
    <w:lvl w:ilvl="3" w:tplc="BF28F618">
      <w:start w:val="1"/>
      <w:numFmt w:val="decimal"/>
      <w:lvlText w:val="%4."/>
      <w:lvlJc w:val="left"/>
      <w:pPr>
        <w:ind w:left="2880" w:hanging="360"/>
      </w:pPr>
    </w:lvl>
    <w:lvl w:ilvl="4" w:tplc="B9EE5CD6">
      <w:start w:val="1"/>
      <w:numFmt w:val="lowerLetter"/>
      <w:lvlText w:val="%5."/>
      <w:lvlJc w:val="left"/>
      <w:pPr>
        <w:ind w:left="3600" w:hanging="360"/>
      </w:pPr>
    </w:lvl>
    <w:lvl w:ilvl="5" w:tplc="107EFCD8">
      <w:start w:val="1"/>
      <w:numFmt w:val="lowerRoman"/>
      <w:lvlText w:val="%6."/>
      <w:lvlJc w:val="right"/>
      <w:pPr>
        <w:ind w:left="4320" w:hanging="180"/>
      </w:pPr>
    </w:lvl>
    <w:lvl w:ilvl="6" w:tplc="7BAE3138">
      <w:start w:val="1"/>
      <w:numFmt w:val="decimal"/>
      <w:lvlText w:val="%7."/>
      <w:lvlJc w:val="left"/>
      <w:pPr>
        <w:ind w:left="5040" w:hanging="360"/>
      </w:pPr>
    </w:lvl>
    <w:lvl w:ilvl="7" w:tplc="BFB0440E">
      <w:start w:val="1"/>
      <w:numFmt w:val="lowerLetter"/>
      <w:lvlText w:val="%8."/>
      <w:lvlJc w:val="left"/>
      <w:pPr>
        <w:ind w:left="5760" w:hanging="360"/>
      </w:pPr>
    </w:lvl>
    <w:lvl w:ilvl="8" w:tplc="4AC62392">
      <w:start w:val="1"/>
      <w:numFmt w:val="lowerRoman"/>
      <w:lvlText w:val="%9."/>
      <w:lvlJc w:val="right"/>
      <w:pPr>
        <w:ind w:left="6480" w:hanging="180"/>
      </w:pPr>
    </w:lvl>
  </w:abstractNum>
  <w:abstractNum w:abstractNumId="8" w15:restartNumberingAfterBreak="0">
    <w:nsid w:val="22F83829"/>
    <w:multiLevelType w:val="multilevel"/>
    <w:tmpl w:val="537AD1E4"/>
    <w:lvl w:ilvl="0">
      <w:start w:val="3"/>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ascii="Times New Roman" w:eastAsia="Times New Roman" w:hAnsi="Times New Roman" w:cs="Times New Roman" w:hint="default"/>
        <w:b/>
        <w:bCs/>
        <w:spacing w:val="-7"/>
        <w:w w:val="99"/>
        <w:sz w:val="24"/>
        <w:szCs w:val="24"/>
        <w:lang w:val="en-US" w:eastAsia="en-US" w:bidi="en-US"/>
      </w:rPr>
    </w:lvl>
    <w:lvl w:ilvl="2">
      <w:start w:val="1"/>
      <w:numFmt w:val="lowerLetter"/>
      <w:lvlText w:val="%3)"/>
      <w:lvlJc w:val="left"/>
      <w:pPr>
        <w:ind w:left="1676" w:hanging="361"/>
      </w:pPr>
      <w:rPr>
        <w:rFonts w:ascii="Times New Roman" w:eastAsia="Times New Roman" w:hAnsi="Times New Roman" w:cs="Times New Roman" w:hint="default"/>
        <w:spacing w:val="-7"/>
        <w:w w:val="99"/>
        <w:sz w:val="24"/>
        <w:szCs w:val="24"/>
        <w:lang w:val="en-US" w:eastAsia="en-US" w:bidi="en-US"/>
      </w:rPr>
    </w:lvl>
    <w:lvl w:ilvl="3">
      <w:numFmt w:val="bullet"/>
      <w:lvlText w:val="•"/>
      <w:lvlJc w:val="left"/>
      <w:pPr>
        <w:ind w:left="3414" w:hanging="361"/>
      </w:pPr>
      <w:rPr>
        <w:rFonts w:hint="default"/>
        <w:lang w:val="en-US" w:eastAsia="en-US" w:bidi="en-US"/>
      </w:rPr>
    </w:lvl>
    <w:lvl w:ilvl="4">
      <w:numFmt w:val="bullet"/>
      <w:lvlText w:val="•"/>
      <w:lvlJc w:val="left"/>
      <w:pPr>
        <w:ind w:left="4281" w:hanging="361"/>
      </w:pPr>
      <w:rPr>
        <w:rFonts w:hint="default"/>
        <w:lang w:val="en-US" w:eastAsia="en-US" w:bidi="en-US"/>
      </w:rPr>
    </w:lvl>
    <w:lvl w:ilvl="5">
      <w:numFmt w:val="bullet"/>
      <w:lvlText w:val="•"/>
      <w:lvlJc w:val="left"/>
      <w:pPr>
        <w:ind w:left="5148" w:hanging="361"/>
      </w:pPr>
      <w:rPr>
        <w:rFonts w:hint="default"/>
        <w:lang w:val="en-US" w:eastAsia="en-US" w:bidi="en-US"/>
      </w:rPr>
    </w:lvl>
    <w:lvl w:ilvl="6">
      <w:numFmt w:val="bullet"/>
      <w:lvlText w:val="•"/>
      <w:lvlJc w:val="left"/>
      <w:pPr>
        <w:ind w:left="6016" w:hanging="361"/>
      </w:pPr>
      <w:rPr>
        <w:rFonts w:hint="default"/>
        <w:lang w:val="en-US" w:eastAsia="en-US" w:bidi="en-US"/>
      </w:rPr>
    </w:lvl>
    <w:lvl w:ilvl="7">
      <w:numFmt w:val="bullet"/>
      <w:lvlText w:val="•"/>
      <w:lvlJc w:val="left"/>
      <w:pPr>
        <w:ind w:left="6883" w:hanging="361"/>
      </w:pPr>
      <w:rPr>
        <w:rFonts w:hint="default"/>
        <w:lang w:val="en-US" w:eastAsia="en-US" w:bidi="en-US"/>
      </w:rPr>
    </w:lvl>
    <w:lvl w:ilvl="8">
      <w:numFmt w:val="bullet"/>
      <w:lvlText w:val="•"/>
      <w:lvlJc w:val="left"/>
      <w:pPr>
        <w:ind w:left="7750" w:hanging="361"/>
      </w:pPr>
      <w:rPr>
        <w:rFonts w:hint="default"/>
        <w:lang w:val="en-US" w:eastAsia="en-US" w:bidi="en-US"/>
      </w:rPr>
    </w:lvl>
  </w:abstractNum>
  <w:abstractNum w:abstractNumId="9" w15:restartNumberingAfterBreak="0">
    <w:nsid w:val="2AF945FC"/>
    <w:multiLevelType w:val="hybridMultilevel"/>
    <w:tmpl w:val="FFFFFFFF"/>
    <w:lvl w:ilvl="0" w:tplc="4B52D944">
      <w:start w:val="1"/>
      <w:numFmt w:val="decimal"/>
      <w:lvlText w:val="%1"/>
      <w:lvlJc w:val="left"/>
      <w:pPr>
        <w:ind w:left="720" w:hanging="360"/>
      </w:pPr>
    </w:lvl>
    <w:lvl w:ilvl="1" w:tplc="91ACE0E4">
      <w:start w:val="1"/>
      <w:numFmt w:val="lowerLetter"/>
      <w:lvlText w:val="%2."/>
      <w:lvlJc w:val="left"/>
      <w:pPr>
        <w:ind w:left="1440" w:hanging="360"/>
      </w:pPr>
    </w:lvl>
    <w:lvl w:ilvl="2" w:tplc="3A1E18C4">
      <w:start w:val="1"/>
      <w:numFmt w:val="lowerRoman"/>
      <w:lvlText w:val="%3."/>
      <w:lvlJc w:val="right"/>
      <w:pPr>
        <w:ind w:left="2160" w:hanging="180"/>
      </w:pPr>
    </w:lvl>
    <w:lvl w:ilvl="3" w:tplc="613A6908">
      <w:start w:val="1"/>
      <w:numFmt w:val="decimal"/>
      <w:lvlText w:val="%4."/>
      <w:lvlJc w:val="left"/>
      <w:pPr>
        <w:ind w:left="2880" w:hanging="360"/>
      </w:pPr>
    </w:lvl>
    <w:lvl w:ilvl="4" w:tplc="F976A870">
      <w:start w:val="1"/>
      <w:numFmt w:val="lowerLetter"/>
      <w:lvlText w:val="%5."/>
      <w:lvlJc w:val="left"/>
      <w:pPr>
        <w:ind w:left="3600" w:hanging="360"/>
      </w:pPr>
    </w:lvl>
    <w:lvl w:ilvl="5" w:tplc="4A88AE9C">
      <w:start w:val="1"/>
      <w:numFmt w:val="lowerRoman"/>
      <w:lvlText w:val="%6."/>
      <w:lvlJc w:val="right"/>
      <w:pPr>
        <w:ind w:left="4320" w:hanging="180"/>
      </w:pPr>
    </w:lvl>
    <w:lvl w:ilvl="6" w:tplc="317E022E">
      <w:start w:val="1"/>
      <w:numFmt w:val="decimal"/>
      <w:lvlText w:val="%7."/>
      <w:lvlJc w:val="left"/>
      <w:pPr>
        <w:ind w:left="5040" w:hanging="360"/>
      </w:pPr>
    </w:lvl>
    <w:lvl w:ilvl="7" w:tplc="E200C1D8">
      <w:start w:val="1"/>
      <w:numFmt w:val="lowerLetter"/>
      <w:lvlText w:val="%8."/>
      <w:lvlJc w:val="left"/>
      <w:pPr>
        <w:ind w:left="5760" w:hanging="360"/>
      </w:pPr>
    </w:lvl>
    <w:lvl w:ilvl="8" w:tplc="03F883BC">
      <w:start w:val="1"/>
      <w:numFmt w:val="lowerRoman"/>
      <w:lvlText w:val="%9."/>
      <w:lvlJc w:val="right"/>
      <w:pPr>
        <w:ind w:left="6480" w:hanging="180"/>
      </w:pPr>
    </w:lvl>
  </w:abstractNum>
  <w:abstractNum w:abstractNumId="10" w15:restartNumberingAfterBreak="0">
    <w:nsid w:val="30A31036"/>
    <w:multiLevelType w:val="multilevel"/>
    <w:tmpl w:val="915A8E44"/>
    <w:lvl w:ilvl="0">
      <w:start w:val="2"/>
      <w:numFmt w:val="decimal"/>
      <w:lvlText w:val="%1"/>
      <w:lvlJc w:val="left"/>
      <w:pPr>
        <w:ind w:left="955" w:hanging="720"/>
      </w:pPr>
      <w:rPr>
        <w:rFonts w:hint="default"/>
        <w:lang w:val="en-US" w:eastAsia="en-US" w:bidi="en-US"/>
      </w:rPr>
    </w:lvl>
    <w:lvl w:ilvl="1">
      <w:start w:val="2"/>
      <w:numFmt w:val="decimal"/>
      <w:lvlText w:val="%1.%2"/>
      <w:lvlJc w:val="left"/>
      <w:pPr>
        <w:ind w:left="955" w:hanging="720"/>
      </w:pPr>
      <w:rPr>
        <w:rFonts w:hint="default"/>
        <w:lang w:val="en-US" w:eastAsia="en-US" w:bidi="en-US"/>
      </w:rPr>
    </w:lvl>
    <w:lvl w:ilvl="2">
      <w:start w:val="3"/>
      <w:numFmt w:val="decimal"/>
      <w:lvlText w:val="%1.%2.%3"/>
      <w:lvlJc w:val="left"/>
      <w:pPr>
        <w:ind w:left="955" w:hanging="720"/>
      </w:pPr>
      <w:rPr>
        <w:rFonts w:hint="default"/>
        <w:lang w:val="en-US" w:eastAsia="en-US" w:bidi="en-US"/>
      </w:rPr>
    </w:lvl>
    <w:lvl w:ilvl="3">
      <w:start w:val="1"/>
      <w:numFmt w:val="decimal"/>
      <w:lvlText w:val="%1.%2.%3.%4"/>
      <w:lvlJc w:val="left"/>
      <w:pPr>
        <w:ind w:left="955" w:hanging="720"/>
      </w:pPr>
      <w:rPr>
        <w:rFonts w:ascii="Times New Roman" w:eastAsia="Times New Roman" w:hAnsi="Times New Roman" w:cs="Times New Roman" w:hint="default"/>
        <w:b/>
        <w:bCs/>
        <w:spacing w:val="-2"/>
        <w:w w:val="99"/>
        <w:sz w:val="24"/>
        <w:szCs w:val="24"/>
        <w:lang w:val="en-US" w:eastAsia="en-US" w:bidi="en-US"/>
      </w:rPr>
    </w:lvl>
    <w:lvl w:ilvl="4">
      <w:start w:val="1"/>
      <w:numFmt w:val="lowerLetter"/>
      <w:lvlText w:val="%5)"/>
      <w:lvlJc w:val="left"/>
      <w:pPr>
        <w:ind w:left="956" w:hanging="360"/>
      </w:pPr>
      <w:rPr>
        <w:rFonts w:ascii="Times New Roman" w:eastAsia="Times New Roman" w:hAnsi="Times New Roman" w:cs="Times New Roman" w:hint="default"/>
        <w:spacing w:val="-7"/>
        <w:w w:val="99"/>
        <w:sz w:val="24"/>
        <w:szCs w:val="24"/>
        <w:lang w:val="en-US" w:eastAsia="en-US" w:bidi="en-US"/>
      </w:rPr>
    </w:lvl>
    <w:lvl w:ilvl="5">
      <w:numFmt w:val="bullet"/>
      <w:lvlText w:val="•"/>
      <w:lvlJc w:val="left"/>
      <w:pPr>
        <w:ind w:left="5222" w:hanging="360"/>
      </w:pPr>
      <w:rPr>
        <w:rFonts w:hint="default"/>
        <w:lang w:val="en-US" w:eastAsia="en-US" w:bidi="en-US"/>
      </w:rPr>
    </w:lvl>
    <w:lvl w:ilvl="6">
      <w:numFmt w:val="bullet"/>
      <w:lvlText w:val="•"/>
      <w:lvlJc w:val="left"/>
      <w:pPr>
        <w:ind w:left="6075"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7780" w:hanging="360"/>
      </w:pPr>
      <w:rPr>
        <w:rFonts w:hint="default"/>
        <w:lang w:val="en-US" w:eastAsia="en-US" w:bidi="en-US"/>
      </w:rPr>
    </w:lvl>
  </w:abstractNum>
  <w:abstractNum w:abstractNumId="11" w15:restartNumberingAfterBreak="0">
    <w:nsid w:val="323B5135"/>
    <w:multiLevelType w:val="hybridMultilevel"/>
    <w:tmpl w:val="4F76B5E8"/>
    <w:lvl w:ilvl="0" w:tplc="1A20B45A">
      <w:numFmt w:val="bullet"/>
      <w:lvlText w:val="●"/>
      <w:lvlJc w:val="left"/>
      <w:pPr>
        <w:ind w:left="821" w:hanging="360"/>
      </w:pPr>
      <w:rPr>
        <w:rFonts w:ascii="Times New Roman" w:eastAsia="Times New Roman" w:hAnsi="Times New Roman" w:cs="Times New Roman" w:hint="default"/>
        <w:spacing w:val="-5"/>
        <w:w w:val="99"/>
        <w:sz w:val="20"/>
        <w:szCs w:val="20"/>
        <w:lang w:val="en-US" w:eastAsia="en-US" w:bidi="en-US"/>
      </w:rPr>
    </w:lvl>
    <w:lvl w:ilvl="1" w:tplc="8AEE37A8">
      <w:numFmt w:val="bullet"/>
      <w:lvlText w:val="•"/>
      <w:lvlJc w:val="left"/>
      <w:pPr>
        <w:ind w:left="1282" w:hanging="360"/>
      </w:pPr>
      <w:rPr>
        <w:rFonts w:hint="default"/>
        <w:lang w:val="en-US" w:eastAsia="en-US" w:bidi="en-US"/>
      </w:rPr>
    </w:lvl>
    <w:lvl w:ilvl="2" w:tplc="97843F4C">
      <w:numFmt w:val="bullet"/>
      <w:lvlText w:val="•"/>
      <w:lvlJc w:val="left"/>
      <w:pPr>
        <w:ind w:left="1744" w:hanging="360"/>
      </w:pPr>
      <w:rPr>
        <w:rFonts w:hint="default"/>
        <w:lang w:val="en-US" w:eastAsia="en-US" w:bidi="en-US"/>
      </w:rPr>
    </w:lvl>
    <w:lvl w:ilvl="3" w:tplc="C00072A4">
      <w:numFmt w:val="bullet"/>
      <w:lvlText w:val="•"/>
      <w:lvlJc w:val="left"/>
      <w:pPr>
        <w:ind w:left="2206" w:hanging="360"/>
      </w:pPr>
      <w:rPr>
        <w:rFonts w:hint="default"/>
        <w:lang w:val="en-US" w:eastAsia="en-US" w:bidi="en-US"/>
      </w:rPr>
    </w:lvl>
    <w:lvl w:ilvl="4" w:tplc="5EEAB3FC">
      <w:numFmt w:val="bullet"/>
      <w:lvlText w:val="•"/>
      <w:lvlJc w:val="left"/>
      <w:pPr>
        <w:ind w:left="2668" w:hanging="360"/>
      </w:pPr>
      <w:rPr>
        <w:rFonts w:hint="default"/>
        <w:lang w:val="en-US" w:eastAsia="en-US" w:bidi="en-US"/>
      </w:rPr>
    </w:lvl>
    <w:lvl w:ilvl="5" w:tplc="42A65EEE">
      <w:numFmt w:val="bullet"/>
      <w:lvlText w:val="•"/>
      <w:lvlJc w:val="left"/>
      <w:pPr>
        <w:ind w:left="3131" w:hanging="360"/>
      </w:pPr>
      <w:rPr>
        <w:rFonts w:hint="default"/>
        <w:lang w:val="en-US" w:eastAsia="en-US" w:bidi="en-US"/>
      </w:rPr>
    </w:lvl>
    <w:lvl w:ilvl="6" w:tplc="4AAE763A">
      <w:numFmt w:val="bullet"/>
      <w:lvlText w:val="•"/>
      <w:lvlJc w:val="left"/>
      <w:pPr>
        <w:ind w:left="3593" w:hanging="360"/>
      </w:pPr>
      <w:rPr>
        <w:rFonts w:hint="default"/>
        <w:lang w:val="en-US" w:eastAsia="en-US" w:bidi="en-US"/>
      </w:rPr>
    </w:lvl>
    <w:lvl w:ilvl="7" w:tplc="0FEC5292">
      <w:numFmt w:val="bullet"/>
      <w:lvlText w:val="•"/>
      <w:lvlJc w:val="left"/>
      <w:pPr>
        <w:ind w:left="4055" w:hanging="360"/>
      </w:pPr>
      <w:rPr>
        <w:rFonts w:hint="default"/>
        <w:lang w:val="en-US" w:eastAsia="en-US" w:bidi="en-US"/>
      </w:rPr>
    </w:lvl>
    <w:lvl w:ilvl="8" w:tplc="FAE847DC">
      <w:numFmt w:val="bullet"/>
      <w:lvlText w:val="•"/>
      <w:lvlJc w:val="left"/>
      <w:pPr>
        <w:ind w:left="4517" w:hanging="360"/>
      </w:pPr>
      <w:rPr>
        <w:rFonts w:hint="default"/>
        <w:lang w:val="en-US" w:eastAsia="en-US" w:bidi="en-US"/>
      </w:rPr>
    </w:lvl>
  </w:abstractNum>
  <w:abstractNum w:abstractNumId="12" w15:restartNumberingAfterBreak="0">
    <w:nsid w:val="474273FB"/>
    <w:multiLevelType w:val="hybridMultilevel"/>
    <w:tmpl w:val="78F6050A"/>
    <w:lvl w:ilvl="0" w:tplc="C764F9DC">
      <w:numFmt w:val="bullet"/>
      <w:lvlText w:val="●"/>
      <w:lvlJc w:val="left"/>
      <w:pPr>
        <w:ind w:left="821" w:hanging="360"/>
      </w:pPr>
      <w:rPr>
        <w:rFonts w:ascii="Times New Roman" w:eastAsia="Times New Roman" w:hAnsi="Times New Roman" w:cs="Times New Roman" w:hint="default"/>
        <w:spacing w:val="-4"/>
        <w:w w:val="99"/>
        <w:sz w:val="20"/>
        <w:szCs w:val="20"/>
        <w:lang w:val="en-US" w:eastAsia="en-US" w:bidi="en-US"/>
      </w:rPr>
    </w:lvl>
    <w:lvl w:ilvl="1" w:tplc="F78435AE">
      <w:numFmt w:val="bullet"/>
      <w:lvlText w:val="•"/>
      <w:lvlJc w:val="left"/>
      <w:pPr>
        <w:ind w:left="1282" w:hanging="360"/>
      </w:pPr>
      <w:rPr>
        <w:rFonts w:hint="default"/>
        <w:lang w:val="en-US" w:eastAsia="en-US" w:bidi="en-US"/>
      </w:rPr>
    </w:lvl>
    <w:lvl w:ilvl="2" w:tplc="E416A40E">
      <w:numFmt w:val="bullet"/>
      <w:lvlText w:val="•"/>
      <w:lvlJc w:val="left"/>
      <w:pPr>
        <w:ind w:left="1744" w:hanging="360"/>
      </w:pPr>
      <w:rPr>
        <w:rFonts w:hint="default"/>
        <w:lang w:val="en-US" w:eastAsia="en-US" w:bidi="en-US"/>
      </w:rPr>
    </w:lvl>
    <w:lvl w:ilvl="3" w:tplc="522E3428">
      <w:numFmt w:val="bullet"/>
      <w:lvlText w:val="•"/>
      <w:lvlJc w:val="left"/>
      <w:pPr>
        <w:ind w:left="2206" w:hanging="360"/>
      </w:pPr>
      <w:rPr>
        <w:rFonts w:hint="default"/>
        <w:lang w:val="en-US" w:eastAsia="en-US" w:bidi="en-US"/>
      </w:rPr>
    </w:lvl>
    <w:lvl w:ilvl="4" w:tplc="6DFA74AE">
      <w:numFmt w:val="bullet"/>
      <w:lvlText w:val="•"/>
      <w:lvlJc w:val="left"/>
      <w:pPr>
        <w:ind w:left="2668" w:hanging="360"/>
      </w:pPr>
      <w:rPr>
        <w:rFonts w:hint="default"/>
        <w:lang w:val="en-US" w:eastAsia="en-US" w:bidi="en-US"/>
      </w:rPr>
    </w:lvl>
    <w:lvl w:ilvl="5" w:tplc="BCF241DE">
      <w:numFmt w:val="bullet"/>
      <w:lvlText w:val="•"/>
      <w:lvlJc w:val="left"/>
      <w:pPr>
        <w:ind w:left="3131" w:hanging="360"/>
      </w:pPr>
      <w:rPr>
        <w:rFonts w:hint="default"/>
        <w:lang w:val="en-US" w:eastAsia="en-US" w:bidi="en-US"/>
      </w:rPr>
    </w:lvl>
    <w:lvl w:ilvl="6" w:tplc="51C8D3A6">
      <w:numFmt w:val="bullet"/>
      <w:lvlText w:val="•"/>
      <w:lvlJc w:val="left"/>
      <w:pPr>
        <w:ind w:left="3593" w:hanging="360"/>
      </w:pPr>
      <w:rPr>
        <w:rFonts w:hint="default"/>
        <w:lang w:val="en-US" w:eastAsia="en-US" w:bidi="en-US"/>
      </w:rPr>
    </w:lvl>
    <w:lvl w:ilvl="7" w:tplc="29C01CB2">
      <w:numFmt w:val="bullet"/>
      <w:lvlText w:val="•"/>
      <w:lvlJc w:val="left"/>
      <w:pPr>
        <w:ind w:left="4055" w:hanging="360"/>
      </w:pPr>
      <w:rPr>
        <w:rFonts w:hint="default"/>
        <w:lang w:val="en-US" w:eastAsia="en-US" w:bidi="en-US"/>
      </w:rPr>
    </w:lvl>
    <w:lvl w:ilvl="8" w:tplc="41ACBD86">
      <w:numFmt w:val="bullet"/>
      <w:lvlText w:val="•"/>
      <w:lvlJc w:val="left"/>
      <w:pPr>
        <w:ind w:left="4517" w:hanging="360"/>
      </w:pPr>
      <w:rPr>
        <w:rFonts w:hint="default"/>
        <w:lang w:val="en-US" w:eastAsia="en-US" w:bidi="en-US"/>
      </w:rPr>
    </w:lvl>
  </w:abstractNum>
  <w:abstractNum w:abstractNumId="13" w15:restartNumberingAfterBreak="0">
    <w:nsid w:val="48117DE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AD64B32"/>
    <w:multiLevelType w:val="hybridMultilevel"/>
    <w:tmpl w:val="1436CF4A"/>
    <w:lvl w:ilvl="0" w:tplc="FFFFFFFF">
      <w:start w:val="1"/>
      <w:numFmt w:val="bullet"/>
      <w:lvlText w:val=""/>
      <w:lvlJc w:val="left"/>
      <w:pPr>
        <w:ind w:left="720" w:hanging="360"/>
      </w:pPr>
      <w:rPr>
        <w:rFonts w:ascii="Symbol" w:hAnsi="Symbol" w:hint="default"/>
      </w:rPr>
    </w:lvl>
    <w:lvl w:ilvl="1" w:tplc="11207158">
      <w:start w:val="1"/>
      <w:numFmt w:val="bullet"/>
      <w:lvlText w:val="o"/>
      <w:lvlJc w:val="left"/>
      <w:pPr>
        <w:ind w:left="1440" w:hanging="360"/>
      </w:pPr>
      <w:rPr>
        <w:rFonts w:ascii="Courier New" w:hAnsi="Courier New" w:hint="default"/>
      </w:rPr>
    </w:lvl>
    <w:lvl w:ilvl="2" w:tplc="DE144646">
      <w:start w:val="1"/>
      <w:numFmt w:val="bullet"/>
      <w:lvlText w:val=""/>
      <w:lvlJc w:val="left"/>
      <w:pPr>
        <w:ind w:left="2160" w:hanging="360"/>
      </w:pPr>
      <w:rPr>
        <w:rFonts w:ascii="Wingdings" w:hAnsi="Wingdings" w:hint="default"/>
      </w:rPr>
    </w:lvl>
    <w:lvl w:ilvl="3" w:tplc="517C5F9E">
      <w:start w:val="1"/>
      <w:numFmt w:val="bullet"/>
      <w:lvlText w:val=""/>
      <w:lvlJc w:val="left"/>
      <w:pPr>
        <w:ind w:left="2880" w:hanging="360"/>
      </w:pPr>
      <w:rPr>
        <w:rFonts w:ascii="Symbol" w:hAnsi="Symbol" w:hint="default"/>
      </w:rPr>
    </w:lvl>
    <w:lvl w:ilvl="4" w:tplc="91E48390">
      <w:start w:val="1"/>
      <w:numFmt w:val="bullet"/>
      <w:lvlText w:val="o"/>
      <w:lvlJc w:val="left"/>
      <w:pPr>
        <w:ind w:left="3600" w:hanging="360"/>
      </w:pPr>
      <w:rPr>
        <w:rFonts w:ascii="Courier New" w:hAnsi="Courier New" w:hint="default"/>
      </w:rPr>
    </w:lvl>
    <w:lvl w:ilvl="5" w:tplc="8ABCBDB0">
      <w:start w:val="1"/>
      <w:numFmt w:val="bullet"/>
      <w:lvlText w:val=""/>
      <w:lvlJc w:val="left"/>
      <w:pPr>
        <w:ind w:left="4320" w:hanging="360"/>
      </w:pPr>
      <w:rPr>
        <w:rFonts w:ascii="Wingdings" w:hAnsi="Wingdings" w:hint="default"/>
      </w:rPr>
    </w:lvl>
    <w:lvl w:ilvl="6" w:tplc="8E6C5992">
      <w:start w:val="1"/>
      <w:numFmt w:val="bullet"/>
      <w:lvlText w:val=""/>
      <w:lvlJc w:val="left"/>
      <w:pPr>
        <w:ind w:left="5040" w:hanging="360"/>
      </w:pPr>
      <w:rPr>
        <w:rFonts w:ascii="Symbol" w:hAnsi="Symbol" w:hint="default"/>
      </w:rPr>
    </w:lvl>
    <w:lvl w:ilvl="7" w:tplc="B1882F06">
      <w:start w:val="1"/>
      <w:numFmt w:val="bullet"/>
      <w:lvlText w:val="o"/>
      <w:lvlJc w:val="left"/>
      <w:pPr>
        <w:ind w:left="5760" w:hanging="360"/>
      </w:pPr>
      <w:rPr>
        <w:rFonts w:ascii="Courier New" w:hAnsi="Courier New" w:hint="default"/>
      </w:rPr>
    </w:lvl>
    <w:lvl w:ilvl="8" w:tplc="60DAEDBC">
      <w:start w:val="1"/>
      <w:numFmt w:val="bullet"/>
      <w:lvlText w:val=""/>
      <w:lvlJc w:val="left"/>
      <w:pPr>
        <w:ind w:left="6480" w:hanging="360"/>
      </w:pPr>
      <w:rPr>
        <w:rFonts w:ascii="Wingdings" w:hAnsi="Wingdings" w:hint="default"/>
      </w:rPr>
    </w:lvl>
  </w:abstractNum>
  <w:abstractNum w:abstractNumId="15" w15:restartNumberingAfterBreak="0">
    <w:nsid w:val="4BA70F98"/>
    <w:multiLevelType w:val="hybridMultilevel"/>
    <w:tmpl w:val="D12408BA"/>
    <w:lvl w:ilvl="0" w:tplc="2A08E1B4">
      <w:start w:val="1"/>
      <w:numFmt w:val="decimal"/>
      <w:lvlText w:val="%1"/>
      <w:lvlJc w:val="left"/>
      <w:pPr>
        <w:ind w:left="720" w:hanging="360"/>
      </w:pPr>
    </w:lvl>
    <w:lvl w:ilvl="1" w:tplc="33EA02E2">
      <w:start w:val="1"/>
      <w:numFmt w:val="lowerLetter"/>
      <w:lvlText w:val="%2."/>
      <w:lvlJc w:val="left"/>
      <w:pPr>
        <w:ind w:left="1440" w:hanging="360"/>
      </w:pPr>
    </w:lvl>
    <w:lvl w:ilvl="2" w:tplc="11765ECC">
      <w:start w:val="1"/>
      <w:numFmt w:val="lowerRoman"/>
      <w:lvlText w:val="%3."/>
      <w:lvlJc w:val="right"/>
      <w:pPr>
        <w:ind w:left="2160" w:hanging="180"/>
      </w:pPr>
    </w:lvl>
    <w:lvl w:ilvl="3" w:tplc="0E1EDE56">
      <w:start w:val="1"/>
      <w:numFmt w:val="decimal"/>
      <w:lvlText w:val="%4."/>
      <w:lvlJc w:val="left"/>
      <w:pPr>
        <w:ind w:left="2880" w:hanging="360"/>
      </w:pPr>
    </w:lvl>
    <w:lvl w:ilvl="4" w:tplc="046C1566">
      <w:start w:val="1"/>
      <w:numFmt w:val="lowerLetter"/>
      <w:lvlText w:val="%5."/>
      <w:lvlJc w:val="left"/>
      <w:pPr>
        <w:ind w:left="3600" w:hanging="360"/>
      </w:pPr>
    </w:lvl>
    <w:lvl w:ilvl="5" w:tplc="68F030A2">
      <w:start w:val="1"/>
      <w:numFmt w:val="lowerRoman"/>
      <w:lvlText w:val="%6."/>
      <w:lvlJc w:val="right"/>
      <w:pPr>
        <w:ind w:left="4320" w:hanging="180"/>
      </w:pPr>
    </w:lvl>
    <w:lvl w:ilvl="6" w:tplc="2FB812E2">
      <w:start w:val="1"/>
      <w:numFmt w:val="decimal"/>
      <w:lvlText w:val="%7."/>
      <w:lvlJc w:val="left"/>
      <w:pPr>
        <w:ind w:left="5040" w:hanging="360"/>
      </w:pPr>
    </w:lvl>
    <w:lvl w:ilvl="7" w:tplc="D48CBB7E">
      <w:start w:val="1"/>
      <w:numFmt w:val="lowerLetter"/>
      <w:lvlText w:val="%8."/>
      <w:lvlJc w:val="left"/>
      <w:pPr>
        <w:ind w:left="5760" w:hanging="360"/>
      </w:pPr>
    </w:lvl>
    <w:lvl w:ilvl="8" w:tplc="79FC4A74">
      <w:start w:val="1"/>
      <w:numFmt w:val="lowerRoman"/>
      <w:lvlText w:val="%9."/>
      <w:lvlJc w:val="right"/>
      <w:pPr>
        <w:ind w:left="6480" w:hanging="180"/>
      </w:pPr>
    </w:lvl>
  </w:abstractNum>
  <w:abstractNum w:abstractNumId="16" w15:restartNumberingAfterBreak="0">
    <w:nsid w:val="4BBC3FBD"/>
    <w:multiLevelType w:val="multilevel"/>
    <w:tmpl w:val="5B008A0A"/>
    <w:lvl w:ilvl="0">
      <w:start w:val="1"/>
      <w:numFmt w:val="decimal"/>
      <w:lvlText w:val="%1."/>
      <w:lvlJc w:val="left"/>
      <w:pPr>
        <w:ind w:left="1516" w:hanging="280"/>
      </w:pPr>
      <w:rPr>
        <w:rFonts w:hint="default"/>
        <w:spacing w:val="-3"/>
        <w:w w:val="100"/>
        <w:lang w:val="en-US" w:eastAsia="en-US" w:bidi="en-US"/>
      </w:rPr>
    </w:lvl>
    <w:lvl w:ilvl="1">
      <w:start w:val="1"/>
      <w:numFmt w:val="decimal"/>
      <w:lvlText w:val="%1.%2"/>
      <w:lvlJc w:val="left"/>
      <w:pPr>
        <w:ind w:left="1516" w:hanging="360"/>
        <w:jc w:val="right"/>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113" w:hanging="360"/>
      </w:pPr>
      <w:rPr>
        <w:rFonts w:hint="default"/>
        <w:lang w:val="en-US" w:eastAsia="en-US" w:bidi="en-US"/>
      </w:rPr>
    </w:lvl>
    <w:lvl w:ilvl="3">
      <w:numFmt w:val="bullet"/>
      <w:lvlText w:val="•"/>
      <w:lvlJc w:val="left"/>
      <w:pPr>
        <w:ind w:left="3909"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02"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095" w:hanging="360"/>
      </w:pPr>
      <w:rPr>
        <w:rFonts w:hint="default"/>
        <w:lang w:val="en-US" w:eastAsia="en-US" w:bidi="en-US"/>
      </w:rPr>
    </w:lvl>
    <w:lvl w:ilvl="8">
      <w:numFmt w:val="bullet"/>
      <w:lvlText w:val="•"/>
      <w:lvlJc w:val="left"/>
      <w:pPr>
        <w:ind w:left="7892" w:hanging="360"/>
      </w:pPr>
      <w:rPr>
        <w:rFonts w:hint="default"/>
        <w:lang w:val="en-US" w:eastAsia="en-US" w:bidi="en-US"/>
      </w:rPr>
    </w:lvl>
  </w:abstractNum>
  <w:abstractNum w:abstractNumId="17" w15:restartNumberingAfterBreak="0">
    <w:nsid w:val="5A4268EC"/>
    <w:multiLevelType w:val="multilevel"/>
    <w:tmpl w:val="49C4796C"/>
    <w:lvl w:ilvl="0">
      <w:start w:val="2"/>
      <w:numFmt w:val="decimal"/>
      <w:lvlText w:val="%1"/>
      <w:lvlJc w:val="left"/>
      <w:pPr>
        <w:ind w:left="590" w:hanging="360"/>
      </w:pPr>
      <w:rPr>
        <w:rFonts w:hint="default"/>
        <w:lang w:val="en-US" w:eastAsia="en-US" w:bidi="en-US"/>
      </w:rPr>
    </w:lvl>
    <w:lvl w:ilvl="1">
      <w:start w:val="2"/>
      <w:numFmt w:val="decimal"/>
      <w:lvlText w:val="%1.%2"/>
      <w:lvlJc w:val="left"/>
      <w:pPr>
        <w:ind w:left="590" w:hanging="360"/>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770" w:hanging="540"/>
      </w:pPr>
      <w:rPr>
        <w:rFonts w:ascii="Times New Roman" w:eastAsia="Times New Roman" w:hAnsi="Times New Roman" w:cs="Times New Roman" w:hint="default"/>
        <w:b/>
        <w:bCs/>
        <w:spacing w:val="-4"/>
        <w:w w:val="99"/>
        <w:sz w:val="24"/>
        <w:szCs w:val="24"/>
        <w:lang w:val="en-US" w:eastAsia="en-US" w:bidi="en-US"/>
      </w:rPr>
    </w:lvl>
    <w:lvl w:ilvl="3">
      <w:start w:val="1"/>
      <w:numFmt w:val="lowerLetter"/>
      <w:lvlText w:val="%4)"/>
      <w:lvlJc w:val="left"/>
      <w:pPr>
        <w:ind w:left="956" w:hanging="360"/>
      </w:pPr>
      <w:rPr>
        <w:rFonts w:ascii="Times New Roman" w:eastAsia="Times New Roman" w:hAnsi="Times New Roman" w:cs="Times New Roman" w:hint="default"/>
        <w:spacing w:val="-26"/>
        <w:w w:val="99"/>
        <w:sz w:val="24"/>
        <w:szCs w:val="24"/>
        <w:lang w:val="en-US" w:eastAsia="en-US" w:bidi="en-US"/>
      </w:rPr>
    </w:lvl>
    <w:lvl w:ilvl="4">
      <w:numFmt w:val="bullet"/>
      <w:lvlText w:val="•"/>
      <w:lvlJc w:val="left"/>
      <w:pPr>
        <w:ind w:left="3091"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5222" w:hanging="360"/>
      </w:pPr>
      <w:rPr>
        <w:rFonts w:hint="default"/>
        <w:lang w:val="en-US" w:eastAsia="en-US" w:bidi="en-US"/>
      </w:rPr>
    </w:lvl>
    <w:lvl w:ilvl="7">
      <w:numFmt w:val="bullet"/>
      <w:lvlText w:val="•"/>
      <w:lvlJc w:val="left"/>
      <w:pPr>
        <w:ind w:left="6288" w:hanging="360"/>
      </w:pPr>
      <w:rPr>
        <w:rFonts w:hint="default"/>
        <w:lang w:val="en-US" w:eastAsia="en-US" w:bidi="en-US"/>
      </w:rPr>
    </w:lvl>
    <w:lvl w:ilvl="8">
      <w:numFmt w:val="bullet"/>
      <w:lvlText w:val="•"/>
      <w:lvlJc w:val="left"/>
      <w:pPr>
        <w:ind w:left="7353" w:hanging="360"/>
      </w:pPr>
      <w:rPr>
        <w:rFonts w:hint="default"/>
        <w:lang w:val="en-US" w:eastAsia="en-US" w:bidi="en-US"/>
      </w:rPr>
    </w:lvl>
  </w:abstractNum>
  <w:abstractNum w:abstractNumId="18" w15:restartNumberingAfterBreak="0">
    <w:nsid w:val="632F4121"/>
    <w:multiLevelType w:val="hybridMultilevel"/>
    <w:tmpl w:val="A01E10B8"/>
    <w:lvl w:ilvl="0" w:tplc="FFFFFFFF">
      <w:start w:val="1"/>
      <w:numFmt w:val="lowerLetter"/>
      <w:lvlText w:val="%1)"/>
      <w:lvlJc w:val="left"/>
      <w:pPr>
        <w:ind w:left="956" w:hanging="360"/>
      </w:pPr>
      <w:rPr>
        <w:spacing w:val="-6"/>
        <w:w w:val="99"/>
        <w:sz w:val="24"/>
        <w:szCs w:val="24"/>
        <w:lang w:val="en-US" w:eastAsia="en-US" w:bidi="en-US"/>
      </w:rPr>
    </w:lvl>
    <w:lvl w:ilvl="1" w:tplc="BC5A5000">
      <w:numFmt w:val="bullet"/>
      <w:lvlText w:val="•"/>
      <w:lvlJc w:val="left"/>
      <w:pPr>
        <w:ind w:left="1812" w:hanging="360"/>
      </w:pPr>
      <w:rPr>
        <w:rFonts w:hint="default"/>
        <w:lang w:val="en-US" w:eastAsia="en-US" w:bidi="en-US"/>
      </w:rPr>
    </w:lvl>
    <w:lvl w:ilvl="2" w:tplc="93780BEE">
      <w:numFmt w:val="bullet"/>
      <w:lvlText w:val="•"/>
      <w:lvlJc w:val="left"/>
      <w:pPr>
        <w:ind w:left="2665" w:hanging="360"/>
      </w:pPr>
      <w:rPr>
        <w:rFonts w:hint="default"/>
        <w:lang w:val="en-US" w:eastAsia="en-US" w:bidi="en-US"/>
      </w:rPr>
    </w:lvl>
    <w:lvl w:ilvl="3" w:tplc="F1E445BC">
      <w:numFmt w:val="bullet"/>
      <w:lvlText w:val="•"/>
      <w:lvlJc w:val="left"/>
      <w:pPr>
        <w:ind w:left="3517" w:hanging="360"/>
      </w:pPr>
      <w:rPr>
        <w:rFonts w:hint="default"/>
        <w:lang w:val="en-US" w:eastAsia="en-US" w:bidi="en-US"/>
      </w:rPr>
    </w:lvl>
    <w:lvl w:ilvl="4" w:tplc="BC78FAFC">
      <w:numFmt w:val="bullet"/>
      <w:lvlText w:val="•"/>
      <w:lvlJc w:val="left"/>
      <w:pPr>
        <w:ind w:left="4370" w:hanging="360"/>
      </w:pPr>
      <w:rPr>
        <w:rFonts w:hint="default"/>
        <w:lang w:val="en-US" w:eastAsia="en-US" w:bidi="en-US"/>
      </w:rPr>
    </w:lvl>
    <w:lvl w:ilvl="5" w:tplc="4356AA88">
      <w:numFmt w:val="bullet"/>
      <w:lvlText w:val="•"/>
      <w:lvlJc w:val="left"/>
      <w:pPr>
        <w:ind w:left="5222" w:hanging="360"/>
      </w:pPr>
      <w:rPr>
        <w:rFonts w:hint="default"/>
        <w:lang w:val="en-US" w:eastAsia="en-US" w:bidi="en-US"/>
      </w:rPr>
    </w:lvl>
    <w:lvl w:ilvl="6" w:tplc="97540834">
      <w:numFmt w:val="bullet"/>
      <w:lvlText w:val="•"/>
      <w:lvlJc w:val="left"/>
      <w:pPr>
        <w:ind w:left="6075" w:hanging="360"/>
      </w:pPr>
      <w:rPr>
        <w:rFonts w:hint="default"/>
        <w:lang w:val="en-US" w:eastAsia="en-US" w:bidi="en-US"/>
      </w:rPr>
    </w:lvl>
    <w:lvl w:ilvl="7" w:tplc="1070E19C">
      <w:numFmt w:val="bullet"/>
      <w:lvlText w:val="•"/>
      <w:lvlJc w:val="left"/>
      <w:pPr>
        <w:ind w:left="6927" w:hanging="360"/>
      </w:pPr>
      <w:rPr>
        <w:rFonts w:hint="default"/>
        <w:lang w:val="en-US" w:eastAsia="en-US" w:bidi="en-US"/>
      </w:rPr>
    </w:lvl>
    <w:lvl w:ilvl="8" w:tplc="B4BE73B0">
      <w:numFmt w:val="bullet"/>
      <w:lvlText w:val="•"/>
      <w:lvlJc w:val="left"/>
      <w:pPr>
        <w:ind w:left="7780" w:hanging="360"/>
      </w:pPr>
      <w:rPr>
        <w:rFonts w:hint="default"/>
        <w:lang w:val="en-US" w:eastAsia="en-US" w:bidi="en-US"/>
      </w:rPr>
    </w:lvl>
  </w:abstractNum>
  <w:abstractNum w:abstractNumId="19" w15:restartNumberingAfterBreak="0">
    <w:nsid w:val="67E2048C"/>
    <w:multiLevelType w:val="multilevel"/>
    <w:tmpl w:val="C18CBB20"/>
    <w:lvl w:ilvl="0">
      <w:start w:val="2"/>
      <w:numFmt w:val="decimal"/>
      <w:lvlText w:val="%1"/>
      <w:lvlJc w:val="left"/>
      <w:pPr>
        <w:ind w:left="590" w:hanging="360"/>
      </w:pPr>
      <w:rPr>
        <w:rFonts w:hint="default"/>
        <w:lang w:val="en-US" w:eastAsia="en-US" w:bidi="en-US"/>
      </w:rPr>
    </w:lvl>
    <w:lvl w:ilvl="1">
      <w:start w:val="3"/>
      <w:numFmt w:val="decimal"/>
      <w:lvlText w:val="%1.%2"/>
      <w:lvlJc w:val="left"/>
      <w:pPr>
        <w:ind w:left="590" w:hanging="360"/>
      </w:pPr>
      <w:rPr>
        <w:rFonts w:ascii="Times New Roman" w:eastAsia="Times New Roman" w:hAnsi="Times New Roman" w:cs="Times New Roman" w:hint="default"/>
        <w:b/>
        <w:bCs/>
        <w:spacing w:val="-6"/>
        <w:w w:val="99"/>
        <w:sz w:val="24"/>
        <w:szCs w:val="24"/>
        <w:lang w:val="en-US" w:eastAsia="en-US" w:bidi="en-US"/>
      </w:rPr>
    </w:lvl>
    <w:lvl w:ilvl="2">
      <w:start w:val="1"/>
      <w:numFmt w:val="decimal"/>
      <w:lvlText w:val="%1.%2.%3"/>
      <w:lvlJc w:val="left"/>
      <w:pPr>
        <w:ind w:left="775" w:hanging="540"/>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955" w:hanging="720"/>
      </w:pPr>
      <w:rPr>
        <w:rFonts w:ascii="Times New Roman" w:eastAsia="Times New Roman" w:hAnsi="Times New Roman" w:cs="Times New Roman" w:hint="default"/>
        <w:b/>
        <w:bCs/>
        <w:spacing w:val="-4"/>
        <w:w w:val="99"/>
        <w:sz w:val="24"/>
        <w:szCs w:val="24"/>
        <w:lang w:val="en-US" w:eastAsia="en-US" w:bidi="en-US"/>
      </w:rPr>
    </w:lvl>
    <w:lvl w:ilvl="4">
      <w:numFmt w:val="bullet"/>
      <w:lvlText w:val="•"/>
      <w:lvlJc w:val="left"/>
      <w:pPr>
        <w:ind w:left="2177" w:hanging="720"/>
      </w:pPr>
      <w:rPr>
        <w:rFonts w:hint="default"/>
        <w:lang w:val="en-US" w:eastAsia="en-US" w:bidi="en-US"/>
      </w:rPr>
    </w:lvl>
    <w:lvl w:ilvl="5">
      <w:numFmt w:val="bullet"/>
      <w:lvlText w:val="•"/>
      <w:lvlJc w:val="left"/>
      <w:pPr>
        <w:ind w:left="3395" w:hanging="720"/>
      </w:pPr>
      <w:rPr>
        <w:rFonts w:hint="default"/>
        <w:lang w:val="en-US" w:eastAsia="en-US" w:bidi="en-US"/>
      </w:rPr>
    </w:lvl>
    <w:lvl w:ilvl="6">
      <w:numFmt w:val="bullet"/>
      <w:lvlText w:val="•"/>
      <w:lvlJc w:val="left"/>
      <w:pPr>
        <w:ind w:left="4613" w:hanging="720"/>
      </w:pPr>
      <w:rPr>
        <w:rFonts w:hint="default"/>
        <w:lang w:val="en-US" w:eastAsia="en-US" w:bidi="en-US"/>
      </w:rPr>
    </w:lvl>
    <w:lvl w:ilvl="7">
      <w:numFmt w:val="bullet"/>
      <w:lvlText w:val="•"/>
      <w:lvlJc w:val="left"/>
      <w:pPr>
        <w:ind w:left="5831" w:hanging="720"/>
      </w:pPr>
      <w:rPr>
        <w:rFonts w:hint="default"/>
        <w:lang w:val="en-US" w:eastAsia="en-US" w:bidi="en-US"/>
      </w:rPr>
    </w:lvl>
    <w:lvl w:ilvl="8">
      <w:numFmt w:val="bullet"/>
      <w:lvlText w:val="•"/>
      <w:lvlJc w:val="left"/>
      <w:pPr>
        <w:ind w:left="7049" w:hanging="720"/>
      </w:pPr>
      <w:rPr>
        <w:rFonts w:hint="default"/>
        <w:lang w:val="en-US" w:eastAsia="en-US" w:bidi="en-US"/>
      </w:rPr>
    </w:lvl>
  </w:abstractNum>
  <w:abstractNum w:abstractNumId="20" w15:restartNumberingAfterBreak="0">
    <w:nsid w:val="78C74A2C"/>
    <w:multiLevelType w:val="hybridMultilevel"/>
    <w:tmpl w:val="9CB2DB40"/>
    <w:lvl w:ilvl="0" w:tplc="D63EB1D2">
      <w:numFmt w:val="bullet"/>
      <w:lvlText w:val="●"/>
      <w:lvlJc w:val="left"/>
      <w:pPr>
        <w:ind w:left="821" w:hanging="360"/>
      </w:pPr>
      <w:rPr>
        <w:rFonts w:ascii="Times New Roman" w:eastAsia="Times New Roman" w:hAnsi="Times New Roman" w:cs="Times New Roman" w:hint="default"/>
        <w:spacing w:val="-21"/>
        <w:w w:val="99"/>
        <w:sz w:val="20"/>
        <w:szCs w:val="20"/>
        <w:lang w:val="en-US" w:eastAsia="en-US" w:bidi="en-US"/>
      </w:rPr>
    </w:lvl>
    <w:lvl w:ilvl="1" w:tplc="5E90568A">
      <w:numFmt w:val="bullet"/>
      <w:lvlText w:val="•"/>
      <w:lvlJc w:val="left"/>
      <w:pPr>
        <w:ind w:left="1282" w:hanging="360"/>
      </w:pPr>
      <w:rPr>
        <w:rFonts w:hint="default"/>
        <w:lang w:val="en-US" w:eastAsia="en-US" w:bidi="en-US"/>
      </w:rPr>
    </w:lvl>
    <w:lvl w:ilvl="2" w:tplc="5E24087C">
      <w:numFmt w:val="bullet"/>
      <w:lvlText w:val="•"/>
      <w:lvlJc w:val="left"/>
      <w:pPr>
        <w:ind w:left="1744" w:hanging="360"/>
      </w:pPr>
      <w:rPr>
        <w:rFonts w:hint="default"/>
        <w:lang w:val="en-US" w:eastAsia="en-US" w:bidi="en-US"/>
      </w:rPr>
    </w:lvl>
    <w:lvl w:ilvl="3" w:tplc="B908E698">
      <w:numFmt w:val="bullet"/>
      <w:lvlText w:val="•"/>
      <w:lvlJc w:val="left"/>
      <w:pPr>
        <w:ind w:left="2206" w:hanging="360"/>
      </w:pPr>
      <w:rPr>
        <w:rFonts w:hint="default"/>
        <w:lang w:val="en-US" w:eastAsia="en-US" w:bidi="en-US"/>
      </w:rPr>
    </w:lvl>
    <w:lvl w:ilvl="4" w:tplc="DC4A8164">
      <w:numFmt w:val="bullet"/>
      <w:lvlText w:val="•"/>
      <w:lvlJc w:val="left"/>
      <w:pPr>
        <w:ind w:left="2668" w:hanging="360"/>
      </w:pPr>
      <w:rPr>
        <w:rFonts w:hint="default"/>
        <w:lang w:val="en-US" w:eastAsia="en-US" w:bidi="en-US"/>
      </w:rPr>
    </w:lvl>
    <w:lvl w:ilvl="5" w:tplc="70C48A42">
      <w:numFmt w:val="bullet"/>
      <w:lvlText w:val="•"/>
      <w:lvlJc w:val="left"/>
      <w:pPr>
        <w:ind w:left="3131" w:hanging="360"/>
      </w:pPr>
      <w:rPr>
        <w:rFonts w:hint="default"/>
        <w:lang w:val="en-US" w:eastAsia="en-US" w:bidi="en-US"/>
      </w:rPr>
    </w:lvl>
    <w:lvl w:ilvl="6" w:tplc="A6685072">
      <w:numFmt w:val="bullet"/>
      <w:lvlText w:val="•"/>
      <w:lvlJc w:val="left"/>
      <w:pPr>
        <w:ind w:left="3593" w:hanging="360"/>
      </w:pPr>
      <w:rPr>
        <w:rFonts w:hint="default"/>
        <w:lang w:val="en-US" w:eastAsia="en-US" w:bidi="en-US"/>
      </w:rPr>
    </w:lvl>
    <w:lvl w:ilvl="7" w:tplc="9BE4E4BC">
      <w:numFmt w:val="bullet"/>
      <w:lvlText w:val="•"/>
      <w:lvlJc w:val="left"/>
      <w:pPr>
        <w:ind w:left="4055" w:hanging="360"/>
      </w:pPr>
      <w:rPr>
        <w:rFonts w:hint="default"/>
        <w:lang w:val="en-US" w:eastAsia="en-US" w:bidi="en-US"/>
      </w:rPr>
    </w:lvl>
    <w:lvl w:ilvl="8" w:tplc="94423450">
      <w:numFmt w:val="bullet"/>
      <w:lvlText w:val="•"/>
      <w:lvlJc w:val="left"/>
      <w:pPr>
        <w:ind w:left="4517" w:hanging="360"/>
      </w:pPr>
      <w:rPr>
        <w:rFonts w:hint="default"/>
        <w:lang w:val="en-US" w:eastAsia="en-US" w:bidi="en-US"/>
      </w:rPr>
    </w:lvl>
  </w:abstractNum>
  <w:num w:numId="1">
    <w:abstractNumId w:val="0"/>
  </w:num>
  <w:num w:numId="2">
    <w:abstractNumId w:val="7"/>
  </w:num>
  <w:num w:numId="3">
    <w:abstractNumId w:val="3"/>
  </w:num>
  <w:num w:numId="4">
    <w:abstractNumId w:val="4"/>
  </w:num>
  <w:num w:numId="5">
    <w:abstractNumId w:val="9"/>
  </w:num>
  <w:num w:numId="6">
    <w:abstractNumId w:val="1"/>
  </w:num>
  <w:num w:numId="7">
    <w:abstractNumId w:val="15"/>
  </w:num>
  <w:num w:numId="8">
    <w:abstractNumId w:val="14"/>
  </w:num>
  <w:num w:numId="9">
    <w:abstractNumId w:val="20"/>
  </w:num>
  <w:num w:numId="10">
    <w:abstractNumId w:val="6"/>
  </w:num>
  <w:num w:numId="11">
    <w:abstractNumId w:val="12"/>
  </w:num>
  <w:num w:numId="12">
    <w:abstractNumId w:val="11"/>
  </w:num>
  <w:num w:numId="13">
    <w:abstractNumId w:val="8"/>
  </w:num>
  <w:num w:numId="14">
    <w:abstractNumId w:val="19"/>
  </w:num>
  <w:num w:numId="15">
    <w:abstractNumId w:val="10"/>
  </w:num>
  <w:num w:numId="16">
    <w:abstractNumId w:val="17"/>
  </w:num>
  <w:num w:numId="17">
    <w:abstractNumId w:val="2"/>
  </w:num>
  <w:num w:numId="18">
    <w:abstractNumId w:val="18"/>
  </w:num>
  <w:num w:numId="19">
    <w:abstractNumId w:val="16"/>
  </w:num>
  <w:num w:numId="20">
    <w:abstractNumId w:val="13"/>
  </w:num>
  <w:num w:numId="21">
    <w:abstractNumId w:val="13"/>
  </w:num>
  <w:num w:numId="22">
    <w:abstractNumId w:val="13"/>
  </w:num>
  <w:num w:numId="23">
    <w:abstractNumId w:val="13"/>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len Maiara Gaulke Bonin">
    <w15:presenceInfo w15:providerId="AD" w15:userId="S::kbonin@furb.br::4d718818-7243-465d-be8f-c9ee25eeca88"/>
  </w15:person>
  <w15:person w15:author="Mauricio Capobianco Lopes">
    <w15:presenceInfo w15:providerId="AD" w15:userId="S::mclopes@furb.br::e2602793-81ee-4f40-ac4e-f7a7f9d1e175"/>
  </w15:person>
  <w15:person w15:author="Mauricio Capobianco Lopes [2]">
    <w15:presenceInfo w15:providerId="AD" w15:userId="S-1-5-21-3612544964-61059248-2288314616-110888"/>
  </w15:person>
  <w15:person w15:author="Sarah Maria Samulewski">
    <w15:presenceInfo w15:providerId="AD" w15:userId="S::ssamulewski@furb.br::65dc22e3-f1f8-4981-8f75-921bdbac3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0"/>
    <w:rsid w:val="0001486F"/>
    <w:rsid w:val="00034B1D"/>
    <w:rsid w:val="00063822"/>
    <w:rsid w:val="00067C35"/>
    <w:rsid w:val="000701F9"/>
    <w:rsid w:val="000812C7"/>
    <w:rsid w:val="000B0A8B"/>
    <w:rsid w:val="000E1EE3"/>
    <w:rsid w:val="001003BC"/>
    <w:rsid w:val="00165665"/>
    <w:rsid w:val="001720EB"/>
    <w:rsid w:val="0018421C"/>
    <w:rsid w:val="001A1DCD"/>
    <w:rsid w:val="001B2812"/>
    <w:rsid w:val="001C41F4"/>
    <w:rsid w:val="001E3491"/>
    <w:rsid w:val="0020221E"/>
    <w:rsid w:val="00221D27"/>
    <w:rsid w:val="00225886"/>
    <w:rsid w:val="00246706"/>
    <w:rsid w:val="00283253"/>
    <w:rsid w:val="00283D1E"/>
    <w:rsid w:val="002842B9"/>
    <w:rsid w:val="002B4D1A"/>
    <w:rsid w:val="002C2C5B"/>
    <w:rsid w:val="002F0F51"/>
    <w:rsid w:val="003123D1"/>
    <w:rsid w:val="0032193D"/>
    <w:rsid w:val="00323080"/>
    <w:rsid w:val="003252A9"/>
    <w:rsid w:val="003261AB"/>
    <w:rsid w:val="00341777"/>
    <w:rsid w:val="003442DF"/>
    <w:rsid w:val="00355737"/>
    <w:rsid w:val="003625DA"/>
    <w:rsid w:val="003749D9"/>
    <w:rsid w:val="003D0710"/>
    <w:rsid w:val="003D209B"/>
    <w:rsid w:val="003E7C17"/>
    <w:rsid w:val="0046557F"/>
    <w:rsid w:val="00476C49"/>
    <w:rsid w:val="0049249E"/>
    <w:rsid w:val="00496913"/>
    <w:rsid w:val="004D02C8"/>
    <w:rsid w:val="004D0889"/>
    <w:rsid w:val="004D0B4C"/>
    <w:rsid w:val="004F268A"/>
    <w:rsid w:val="004F5A5C"/>
    <w:rsid w:val="004F6F0E"/>
    <w:rsid w:val="00513E74"/>
    <w:rsid w:val="005266DB"/>
    <w:rsid w:val="00534382"/>
    <w:rsid w:val="00540144"/>
    <w:rsid w:val="00542AD1"/>
    <w:rsid w:val="0057295F"/>
    <w:rsid w:val="005A2F5C"/>
    <w:rsid w:val="005C03E5"/>
    <w:rsid w:val="005E3F23"/>
    <w:rsid w:val="005F6DE1"/>
    <w:rsid w:val="00637BA8"/>
    <w:rsid w:val="006A717F"/>
    <w:rsid w:val="006B7A21"/>
    <w:rsid w:val="006D2A64"/>
    <w:rsid w:val="007003F9"/>
    <w:rsid w:val="0070096F"/>
    <w:rsid w:val="00714727"/>
    <w:rsid w:val="00723BDA"/>
    <w:rsid w:val="00743538"/>
    <w:rsid w:val="007436CF"/>
    <w:rsid w:val="00743CFB"/>
    <w:rsid w:val="007664D6"/>
    <w:rsid w:val="0076785B"/>
    <w:rsid w:val="00776B39"/>
    <w:rsid w:val="007939CF"/>
    <w:rsid w:val="007E085D"/>
    <w:rsid w:val="008015F1"/>
    <w:rsid w:val="00823D48"/>
    <w:rsid w:val="00865695"/>
    <w:rsid w:val="008730B8"/>
    <w:rsid w:val="0089427B"/>
    <w:rsid w:val="008B2446"/>
    <w:rsid w:val="008B44A7"/>
    <w:rsid w:val="008B7269"/>
    <w:rsid w:val="008C2748"/>
    <w:rsid w:val="008C4B8F"/>
    <w:rsid w:val="008D7105"/>
    <w:rsid w:val="008E1AAA"/>
    <w:rsid w:val="008E3517"/>
    <w:rsid w:val="008F5E4E"/>
    <w:rsid w:val="00927CB5"/>
    <w:rsid w:val="00932B8E"/>
    <w:rsid w:val="00952C26"/>
    <w:rsid w:val="00953CB4"/>
    <w:rsid w:val="0097395A"/>
    <w:rsid w:val="00980352"/>
    <w:rsid w:val="0099173D"/>
    <w:rsid w:val="009C3563"/>
    <w:rsid w:val="009F3EB3"/>
    <w:rsid w:val="00A22F01"/>
    <w:rsid w:val="00A53F18"/>
    <w:rsid w:val="00A64225"/>
    <w:rsid w:val="00AB4792"/>
    <w:rsid w:val="00AE34D6"/>
    <w:rsid w:val="00B21DA0"/>
    <w:rsid w:val="00B33814"/>
    <w:rsid w:val="00B7613F"/>
    <w:rsid w:val="00B77FF3"/>
    <w:rsid w:val="00B8056D"/>
    <w:rsid w:val="00B97C2D"/>
    <w:rsid w:val="00BD2182"/>
    <w:rsid w:val="00BD568A"/>
    <w:rsid w:val="00BE5F0D"/>
    <w:rsid w:val="00C10749"/>
    <w:rsid w:val="00C15685"/>
    <w:rsid w:val="00C255C2"/>
    <w:rsid w:val="00C407F5"/>
    <w:rsid w:val="00C42B41"/>
    <w:rsid w:val="00C51868"/>
    <w:rsid w:val="00C51E4B"/>
    <w:rsid w:val="00C8003F"/>
    <w:rsid w:val="00C946B7"/>
    <w:rsid w:val="00C953FB"/>
    <w:rsid w:val="00C95787"/>
    <w:rsid w:val="00C95BC2"/>
    <w:rsid w:val="00CB3A2F"/>
    <w:rsid w:val="00CC2395"/>
    <w:rsid w:val="00CC6DFB"/>
    <w:rsid w:val="00CD4A24"/>
    <w:rsid w:val="00CF5CDF"/>
    <w:rsid w:val="00CF7D50"/>
    <w:rsid w:val="00D36A61"/>
    <w:rsid w:val="00D55C05"/>
    <w:rsid w:val="00DA0175"/>
    <w:rsid w:val="00DA392F"/>
    <w:rsid w:val="00DB033F"/>
    <w:rsid w:val="00DD624A"/>
    <w:rsid w:val="00DE1964"/>
    <w:rsid w:val="00E21704"/>
    <w:rsid w:val="00E4305D"/>
    <w:rsid w:val="00E67FE4"/>
    <w:rsid w:val="00F135AC"/>
    <w:rsid w:val="00F22F78"/>
    <w:rsid w:val="00F4597C"/>
    <w:rsid w:val="00F73313"/>
    <w:rsid w:val="00F75A88"/>
    <w:rsid w:val="00F75C25"/>
    <w:rsid w:val="00F9247F"/>
    <w:rsid w:val="00FB7EAF"/>
    <w:rsid w:val="00FC6F94"/>
    <w:rsid w:val="00FD0147"/>
    <w:rsid w:val="00FD2E20"/>
    <w:rsid w:val="00FE3EC4"/>
    <w:rsid w:val="011A4D88"/>
    <w:rsid w:val="011D63D3"/>
    <w:rsid w:val="0149E9ED"/>
    <w:rsid w:val="0183D421"/>
    <w:rsid w:val="0258410B"/>
    <w:rsid w:val="027FAFE2"/>
    <w:rsid w:val="02849050"/>
    <w:rsid w:val="02D4F6AF"/>
    <w:rsid w:val="0350E1F7"/>
    <w:rsid w:val="035FB985"/>
    <w:rsid w:val="03E11C19"/>
    <w:rsid w:val="04007749"/>
    <w:rsid w:val="0418B38E"/>
    <w:rsid w:val="04425D35"/>
    <w:rsid w:val="045AA88B"/>
    <w:rsid w:val="04A22548"/>
    <w:rsid w:val="050900E8"/>
    <w:rsid w:val="050C33A9"/>
    <w:rsid w:val="05418D6A"/>
    <w:rsid w:val="063ADD76"/>
    <w:rsid w:val="070D5A31"/>
    <w:rsid w:val="07906E52"/>
    <w:rsid w:val="079A7B54"/>
    <w:rsid w:val="07FCA4D8"/>
    <w:rsid w:val="080915D9"/>
    <w:rsid w:val="083EF8B7"/>
    <w:rsid w:val="088DE67D"/>
    <w:rsid w:val="08B00665"/>
    <w:rsid w:val="08C2DCFC"/>
    <w:rsid w:val="08F66C7B"/>
    <w:rsid w:val="099EDBC2"/>
    <w:rsid w:val="09A30E3C"/>
    <w:rsid w:val="09FE2774"/>
    <w:rsid w:val="0A1FDE15"/>
    <w:rsid w:val="0B161C95"/>
    <w:rsid w:val="0B5873DB"/>
    <w:rsid w:val="0B97767D"/>
    <w:rsid w:val="0C2A9EDA"/>
    <w:rsid w:val="0C34B416"/>
    <w:rsid w:val="0C35E5E7"/>
    <w:rsid w:val="0C724D40"/>
    <w:rsid w:val="0C9757A9"/>
    <w:rsid w:val="0DF042EB"/>
    <w:rsid w:val="0DF6DB20"/>
    <w:rsid w:val="0E1797D4"/>
    <w:rsid w:val="0EA4CC94"/>
    <w:rsid w:val="0EC50901"/>
    <w:rsid w:val="0F163B3C"/>
    <w:rsid w:val="0F4DF958"/>
    <w:rsid w:val="0F9FC68E"/>
    <w:rsid w:val="0FC39148"/>
    <w:rsid w:val="103A0E06"/>
    <w:rsid w:val="1078AA96"/>
    <w:rsid w:val="10DB5D56"/>
    <w:rsid w:val="1181B231"/>
    <w:rsid w:val="11B3070A"/>
    <w:rsid w:val="1275674F"/>
    <w:rsid w:val="12C067E7"/>
    <w:rsid w:val="1376D85C"/>
    <w:rsid w:val="137CBC22"/>
    <w:rsid w:val="139FCB33"/>
    <w:rsid w:val="13CBAFD7"/>
    <w:rsid w:val="142E0B0D"/>
    <w:rsid w:val="1447EEB3"/>
    <w:rsid w:val="148463E7"/>
    <w:rsid w:val="14AEC8F0"/>
    <w:rsid w:val="14B85383"/>
    <w:rsid w:val="14EC0BA5"/>
    <w:rsid w:val="1515069D"/>
    <w:rsid w:val="15639356"/>
    <w:rsid w:val="1577A74F"/>
    <w:rsid w:val="15C150D7"/>
    <w:rsid w:val="1629E910"/>
    <w:rsid w:val="16749D5E"/>
    <w:rsid w:val="1677EC56"/>
    <w:rsid w:val="167D5B60"/>
    <w:rsid w:val="16931716"/>
    <w:rsid w:val="16B333E3"/>
    <w:rsid w:val="16B893CE"/>
    <w:rsid w:val="16CFF3A8"/>
    <w:rsid w:val="1736C8CD"/>
    <w:rsid w:val="173D8519"/>
    <w:rsid w:val="1774FFD7"/>
    <w:rsid w:val="177C5734"/>
    <w:rsid w:val="17836CDF"/>
    <w:rsid w:val="1799CE26"/>
    <w:rsid w:val="17AAD536"/>
    <w:rsid w:val="17E8C697"/>
    <w:rsid w:val="17F3AEF5"/>
    <w:rsid w:val="180C1437"/>
    <w:rsid w:val="1826EC78"/>
    <w:rsid w:val="182B017A"/>
    <w:rsid w:val="1855A217"/>
    <w:rsid w:val="185FE918"/>
    <w:rsid w:val="18E5AABA"/>
    <w:rsid w:val="18EE9525"/>
    <w:rsid w:val="198C78EB"/>
    <w:rsid w:val="19C94EEC"/>
    <w:rsid w:val="1A0496AC"/>
    <w:rsid w:val="1A475EF5"/>
    <w:rsid w:val="1AA8DCCA"/>
    <w:rsid w:val="1ABE47FA"/>
    <w:rsid w:val="1B52D6E8"/>
    <w:rsid w:val="1C26D7F7"/>
    <w:rsid w:val="1C2C558F"/>
    <w:rsid w:val="1C6EB0E1"/>
    <w:rsid w:val="1C987894"/>
    <w:rsid w:val="1D7551C0"/>
    <w:rsid w:val="1DAFEF1A"/>
    <w:rsid w:val="1DB14B40"/>
    <w:rsid w:val="1DDFBE34"/>
    <w:rsid w:val="1DFE94F8"/>
    <w:rsid w:val="1E0CFC1C"/>
    <w:rsid w:val="1E672DCE"/>
    <w:rsid w:val="1E7AF47E"/>
    <w:rsid w:val="1EA23811"/>
    <w:rsid w:val="1EC113E2"/>
    <w:rsid w:val="1EC4E0BA"/>
    <w:rsid w:val="1EF87E0E"/>
    <w:rsid w:val="1F0C376F"/>
    <w:rsid w:val="1F39DB37"/>
    <w:rsid w:val="1F422C9B"/>
    <w:rsid w:val="1FAE91C2"/>
    <w:rsid w:val="1FDE41DB"/>
    <w:rsid w:val="20323006"/>
    <w:rsid w:val="2036AAD7"/>
    <w:rsid w:val="207DD002"/>
    <w:rsid w:val="208E9DC6"/>
    <w:rsid w:val="20B2E9B3"/>
    <w:rsid w:val="20B6D3B4"/>
    <w:rsid w:val="20D86612"/>
    <w:rsid w:val="211E5936"/>
    <w:rsid w:val="2122813F"/>
    <w:rsid w:val="213C6168"/>
    <w:rsid w:val="215EAEB0"/>
    <w:rsid w:val="21867873"/>
    <w:rsid w:val="21C0D53F"/>
    <w:rsid w:val="21C5D0C1"/>
    <w:rsid w:val="2209B6BB"/>
    <w:rsid w:val="225FFD5A"/>
    <w:rsid w:val="22B61856"/>
    <w:rsid w:val="22CF205A"/>
    <w:rsid w:val="22E48F27"/>
    <w:rsid w:val="232DAE62"/>
    <w:rsid w:val="235EA178"/>
    <w:rsid w:val="236B7B96"/>
    <w:rsid w:val="237D54E6"/>
    <w:rsid w:val="23A6933F"/>
    <w:rsid w:val="23B0D246"/>
    <w:rsid w:val="24166768"/>
    <w:rsid w:val="244B440F"/>
    <w:rsid w:val="24AE6F27"/>
    <w:rsid w:val="25218913"/>
    <w:rsid w:val="25756036"/>
    <w:rsid w:val="25C1284D"/>
    <w:rsid w:val="25D80343"/>
    <w:rsid w:val="2628D1B6"/>
    <w:rsid w:val="272A17C2"/>
    <w:rsid w:val="27C4B91F"/>
    <w:rsid w:val="27DAE4B3"/>
    <w:rsid w:val="28145A93"/>
    <w:rsid w:val="2823CE3C"/>
    <w:rsid w:val="289BB145"/>
    <w:rsid w:val="29471ACD"/>
    <w:rsid w:val="295986F2"/>
    <w:rsid w:val="29C561DA"/>
    <w:rsid w:val="29F40A5A"/>
    <w:rsid w:val="2A4F5E86"/>
    <w:rsid w:val="2B43335B"/>
    <w:rsid w:val="2BCF5D5B"/>
    <w:rsid w:val="2C2EAF3C"/>
    <w:rsid w:val="2C3DBE94"/>
    <w:rsid w:val="2C428CA3"/>
    <w:rsid w:val="2CD21E08"/>
    <w:rsid w:val="2D13ED40"/>
    <w:rsid w:val="2D907EFD"/>
    <w:rsid w:val="2DAA62FD"/>
    <w:rsid w:val="2DBE6A3D"/>
    <w:rsid w:val="2E8A8C83"/>
    <w:rsid w:val="2F1B0626"/>
    <w:rsid w:val="2F37F1B6"/>
    <w:rsid w:val="2F54F666"/>
    <w:rsid w:val="2F6203B4"/>
    <w:rsid w:val="2F70A8F7"/>
    <w:rsid w:val="2F754200"/>
    <w:rsid w:val="2F90E07E"/>
    <w:rsid w:val="2F9D9DF6"/>
    <w:rsid w:val="2FBE2FFF"/>
    <w:rsid w:val="305B73D3"/>
    <w:rsid w:val="306B940A"/>
    <w:rsid w:val="30830D39"/>
    <w:rsid w:val="308B28B8"/>
    <w:rsid w:val="30F6E34D"/>
    <w:rsid w:val="3106E65E"/>
    <w:rsid w:val="312E7880"/>
    <w:rsid w:val="318D6412"/>
    <w:rsid w:val="31C4E951"/>
    <w:rsid w:val="3236E54C"/>
    <w:rsid w:val="323BB358"/>
    <w:rsid w:val="3362F3BC"/>
    <w:rsid w:val="336FB9E3"/>
    <w:rsid w:val="33804CE5"/>
    <w:rsid w:val="33C6C97A"/>
    <w:rsid w:val="33DE67F8"/>
    <w:rsid w:val="343451BB"/>
    <w:rsid w:val="3473CB25"/>
    <w:rsid w:val="3491860E"/>
    <w:rsid w:val="350A3754"/>
    <w:rsid w:val="35185339"/>
    <w:rsid w:val="356E9EC4"/>
    <w:rsid w:val="35809BBE"/>
    <w:rsid w:val="35B59BF6"/>
    <w:rsid w:val="36BCD112"/>
    <w:rsid w:val="36E8B705"/>
    <w:rsid w:val="3756587F"/>
    <w:rsid w:val="3756A6EA"/>
    <w:rsid w:val="3759D423"/>
    <w:rsid w:val="37ACAA5B"/>
    <w:rsid w:val="38347226"/>
    <w:rsid w:val="38742996"/>
    <w:rsid w:val="3886F65C"/>
    <w:rsid w:val="38AD88D9"/>
    <w:rsid w:val="38B8BFCF"/>
    <w:rsid w:val="38EDB083"/>
    <w:rsid w:val="392B9362"/>
    <w:rsid w:val="39366618"/>
    <w:rsid w:val="3986A242"/>
    <w:rsid w:val="39C80F1B"/>
    <w:rsid w:val="39FC501A"/>
    <w:rsid w:val="3A487ACD"/>
    <w:rsid w:val="3A7641CF"/>
    <w:rsid w:val="3AC610CD"/>
    <w:rsid w:val="3B0E05ED"/>
    <w:rsid w:val="3B1856EA"/>
    <w:rsid w:val="3B1DDD8A"/>
    <w:rsid w:val="3B31E79B"/>
    <w:rsid w:val="3B401C1D"/>
    <w:rsid w:val="3B475FC1"/>
    <w:rsid w:val="3B559F0D"/>
    <w:rsid w:val="3B996E3A"/>
    <w:rsid w:val="3BE017EE"/>
    <w:rsid w:val="3C17A8BE"/>
    <w:rsid w:val="3C2C02F9"/>
    <w:rsid w:val="3C5BD65F"/>
    <w:rsid w:val="3C6BECDE"/>
    <w:rsid w:val="3C6EB55D"/>
    <w:rsid w:val="3CDFACFF"/>
    <w:rsid w:val="3CEB2112"/>
    <w:rsid w:val="3D291587"/>
    <w:rsid w:val="3D3BB20C"/>
    <w:rsid w:val="3D4F1ABD"/>
    <w:rsid w:val="3D75E9B0"/>
    <w:rsid w:val="3D8B0AC7"/>
    <w:rsid w:val="3DFBC392"/>
    <w:rsid w:val="3E8CB7AE"/>
    <w:rsid w:val="3E9DDCB3"/>
    <w:rsid w:val="3EC0319E"/>
    <w:rsid w:val="3EFEC823"/>
    <w:rsid w:val="3F1B12AF"/>
    <w:rsid w:val="3F36A639"/>
    <w:rsid w:val="3F67A794"/>
    <w:rsid w:val="3F7AE159"/>
    <w:rsid w:val="3FD6F90E"/>
    <w:rsid w:val="40344D5E"/>
    <w:rsid w:val="40524BCF"/>
    <w:rsid w:val="406607C0"/>
    <w:rsid w:val="40684F40"/>
    <w:rsid w:val="408E9D2C"/>
    <w:rsid w:val="41204520"/>
    <w:rsid w:val="4124A99C"/>
    <w:rsid w:val="413FC9DE"/>
    <w:rsid w:val="41E7A209"/>
    <w:rsid w:val="421E84F3"/>
    <w:rsid w:val="426E47E0"/>
    <w:rsid w:val="4309E139"/>
    <w:rsid w:val="430E7FC8"/>
    <w:rsid w:val="43249AE3"/>
    <w:rsid w:val="43C09396"/>
    <w:rsid w:val="443DFC4A"/>
    <w:rsid w:val="445F6DC6"/>
    <w:rsid w:val="44BBC16B"/>
    <w:rsid w:val="44D4433F"/>
    <w:rsid w:val="44ED7C23"/>
    <w:rsid w:val="44F2DCEE"/>
    <w:rsid w:val="456A8D13"/>
    <w:rsid w:val="45E61F2B"/>
    <w:rsid w:val="46458485"/>
    <w:rsid w:val="46B7DD9D"/>
    <w:rsid w:val="46F97981"/>
    <w:rsid w:val="4747EF2F"/>
    <w:rsid w:val="4754F1CA"/>
    <w:rsid w:val="4768B10C"/>
    <w:rsid w:val="47B8E375"/>
    <w:rsid w:val="47E2302C"/>
    <w:rsid w:val="4815F064"/>
    <w:rsid w:val="4848053F"/>
    <w:rsid w:val="4895A1EF"/>
    <w:rsid w:val="48C4D1AB"/>
    <w:rsid w:val="490847DD"/>
    <w:rsid w:val="492F96F8"/>
    <w:rsid w:val="49457A75"/>
    <w:rsid w:val="49FD0C72"/>
    <w:rsid w:val="49FFC488"/>
    <w:rsid w:val="4B01868E"/>
    <w:rsid w:val="4BD5D555"/>
    <w:rsid w:val="4C059FF6"/>
    <w:rsid w:val="4C2AD613"/>
    <w:rsid w:val="4C82D3B0"/>
    <w:rsid w:val="4CAE3A44"/>
    <w:rsid w:val="4D2A5454"/>
    <w:rsid w:val="4D82F596"/>
    <w:rsid w:val="4DB765B3"/>
    <w:rsid w:val="4E208C72"/>
    <w:rsid w:val="4E235F00"/>
    <w:rsid w:val="4E5650E8"/>
    <w:rsid w:val="4E8AB9A8"/>
    <w:rsid w:val="4E8D15B0"/>
    <w:rsid w:val="4EAC32C7"/>
    <w:rsid w:val="4F6B9F00"/>
    <w:rsid w:val="4F755560"/>
    <w:rsid w:val="4F787921"/>
    <w:rsid w:val="4F7D4204"/>
    <w:rsid w:val="5026A5E6"/>
    <w:rsid w:val="502ECAF1"/>
    <w:rsid w:val="50476BF3"/>
    <w:rsid w:val="505C8E59"/>
    <w:rsid w:val="50AB9CE2"/>
    <w:rsid w:val="50B153C6"/>
    <w:rsid w:val="510EDFE7"/>
    <w:rsid w:val="5192A396"/>
    <w:rsid w:val="51AA3CB9"/>
    <w:rsid w:val="51D841D4"/>
    <w:rsid w:val="5225B4FF"/>
    <w:rsid w:val="5263CDE1"/>
    <w:rsid w:val="5278029D"/>
    <w:rsid w:val="5309A25A"/>
    <w:rsid w:val="530AFD6E"/>
    <w:rsid w:val="535E6D4C"/>
    <w:rsid w:val="53AD8E53"/>
    <w:rsid w:val="544CF563"/>
    <w:rsid w:val="54537323"/>
    <w:rsid w:val="545750CB"/>
    <w:rsid w:val="545945CB"/>
    <w:rsid w:val="54664C29"/>
    <w:rsid w:val="546D3C95"/>
    <w:rsid w:val="54A5157F"/>
    <w:rsid w:val="54F8B70C"/>
    <w:rsid w:val="54F9AC11"/>
    <w:rsid w:val="55BF4315"/>
    <w:rsid w:val="56218BCD"/>
    <w:rsid w:val="562F3A09"/>
    <w:rsid w:val="565A795F"/>
    <w:rsid w:val="56B9ED74"/>
    <w:rsid w:val="571D1E51"/>
    <w:rsid w:val="572EDBC4"/>
    <w:rsid w:val="5753051C"/>
    <w:rsid w:val="576CEFF0"/>
    <w:rsid w:val="57BB3975"/>
    <w:rsid w:val="57EFAD18"/>
    <w:rsid w:val="58118FAB"/>
    <w:rsid w:val="5821A285"/>
    <w:rsid w:val="584284AF"/>
    <w:rsid w:val="5859ACBC"/>
    <w:rsid w:val="58BE36AB"/>
    <w:rsid w:val="594F8493"/>
    <w:rsid w:val="596D4A00"/>
    <w:rsid w:val="59A258D9"/>
    <w:rsid w:val="59BC4409"/>
    <w:rsid w:val="59CA1266"/>
    <w:rsid w:val="5A27C45C"/>
    <w:rsid w:val="5A3F733E"/>
    <w:rsid w:val="5A50EF2B"/>
    <w:rsid w:val="5A577A67"/>
    <w:rsid w:val="5A7E1E45"/>
    <w:rsid w:val="5AE93F47"/>
    <w:rsid w:val="5AF66949"/>
    <w:rsid w:val="5B278A18"/>
    <w:rsid w:val="5B533CEC"/>
    <w:rsid w:val="5BA9593C"/>
    <w:rsid w:val="5CCEC996"/>
    <w:rsid w:val="5D0DA3A5"/>
    <w:rsid w:val="5D3E1A17"/>
    <w:rsid w:val="5D429C56"/>
    <w:rsid w:val="5D73ECE5"/>
    <w:rsid w:val="5D7CC5F8"/>
    <w:rsid w:val="5E016549"/>
    <w:rsid w:val="5E9F082B"/>
    <w:rsid w:val="5F637432"/>
    <w:rsid w:val="5F69ADB2"/>
    <w:rsid w:val="5F9D7E4A"/>
    <w:rsid w:val="5FE671E5"/>
    <w:rsid w:val="6071D998"/>
    <w:rsid w:val="60AA6532"/>
    <w:rsid w:val="60CB200B"/>
    <w:rsid w:val="6135E02C"/>
    <w:rsid w:val="6151329D"/>
    <w:rsid w:val="61DF3325"/>
    <w:rsid w:val="62103D59"/>
    <w:rsid w:val="626B7512"/>
    <w:rsid w:val="627C7F49"/>
    <w:rsid w:val="628CBE47"/>
    <w:rsid w:val="62BA1BC7"/>
    <w:rsid w:val="62DE01DA"/>
    <w:rsid w:val="62FBF6EF"/>
    <w:rsid w:val="63057320"/>
    <w:rsid w:val="63248854"/>
    <w:rsid w:val="63413856"/>
    <w:rsid w:val="635C35E3"/>
    <w:rsid w:val="6368A0DC"/>
    <w:rsid w:val="63A58D88"/>
    <w:rsid w:val="63FC0332"/>
    <w:rsid w:val="6400721A"/>
    <w:rsid w:val="64113C8A"/>
    <w:rsid w:val="6458A821"/>
    <w:rsid w:val="64B0BB8A"/>
    <w:rsid w:val="6508034A"/>
    <w:rsid w:val="65395013"/>
    <w:rsid w:val="653C6B2A"/>
    <w:rsid w:val="6587FCEF"/>
    <w:rsid w:val="6592FC15"/>
    <w:rsid w:val="65B0C1A9"/>
    <w:rsid w:val="666AC99F"/>
    <w:rsid w:val="666F9F38"/>
    <w:rsid w:val="66D813DB"/>
    <w:rsid w:val="66DCDD2B"/>
    <w:rsid w:val="66F0F788"/>
    <w:rsid w:val="6712D647"/>
    <w:rsid w:val="673DDD07"/>
    <w:rsid w:val="67632AB1"/>
    <w:rsid w:val="67DBA6CA"/>
    <w:rsid w:val="684FF4B9"/>
    <w:rsid w:val="694DAB6F"/>
    <w:rsid w:val="69B52C62"/>
    <w:rsid w:val="69D89906"/>
    <w:rsid w:val="6AB210AF"/>
    <w:rsid w:val="6ABC2D45"/>
    <w:rsid w:val="6B210ACE"/>
    <w:rsid w:val="6B238EC4"/>
    <w:rsid w:val="6B8A5F86"/>
    <w:rsid w:val="6C2EC938"/>
    <w:rsid w:val="6C2FAB68"/>
    <w:rsid w:val="6C31B0F8"/>
    <w:rsid w:val="6C3C3F1B"/>
    <w:rsid w:val="6C504631"/>
    <w:rsid w:val="6D0BAD3F"/>
    <w:rsid w:val="6D10077A"/>
    <w:rsid w:val="6D6A30DC"/>
    <w:rsid w:val="6DD119A1"/>
    <w:rsid w:val="6E765CD1"/>
    <w:rsid w:val="6E8F404F"/>
    <w:rsid w:val="6F0B9275"/>
    <w:rsid w:val="6F34A6C2"/>
    <w:rsid w:val="6F424C46"/>
    <w:rsid w:val="6FBCA1E2"/>
    <w:rsid w:val="6FE57354"/>
    <w:rsid w:val="6FFC9218"/>
    <w:rsid w:val="70199DB8"/>
    <w:rsid w:val="70749EBD"/>
    <w:rsid w:val="70868ACE"/>
    <w:rsid w:val="70AE600B"/>
    <w:rsid w:val="714C1509"/>
    <w:rsid w:val="72035595"/>
    <w:rsid w:val="72151021"/>
    <w:rsid w:val="727E980F"/>
    <w:rsid w:val="729B926A"/>
    <w:rsid w:val="72A89779"/>
    <w:rsid w:val="73266EB9"/>
    <w:rsid w:val="73A2736C"/>
    <w:rsid w:val="73A43747"/>
    <w:rsid w:val="748BCA39"/>
    <w:rsid w:val="748FA22E"/>
    <w:rsid w:val="749B268E"/>
    <w:rsid w:val="74B55BB3"/>
    <w:rsid w:val="74DD4C28"/>
    <w:rsid w:val="7502017E"/>
    <w:rsid w:val="750B6288"/>
    <w:rsid w:val="753D71B7"/>
    <w:rsid w:val="75A963D6"/>
    <w:rsid w:val="75BA7F66"/>
    <w:rsid w:val="75C4B445"/>
    <w:rsid w:val="762F4F2A"/>
    <w:rsid w:val="7631CC22"/>
    <w:rsid w:val="764078C2"/>
    <w:rsid w:val="7651B9D1"/>
    <w:rsid w:val="7661F766"/>
    <w:rsid w:val="766DB905"/>
    <w:rsid w:val="768AE7F0"/>
    <w:rsid w:val="76AAEAD4"/>
    <w:rsid w:val="76D2FBE2"/>
    <w:rsid w:val="76E27BE4"/>
    <w:rsid w:val="7705840E"/>
    <w:rsid w:val="773EA684"/>
    <w:rsid w:val="773F6741"/>
    <w:rsid w:val="77D2ABE8"/>
    <w:rsid w:val="781DE7BB"/>
    <w:rsid w:val="78A067E4"/>
    <w:rsid w:val="790E8380"/>
    <w:rsid w:val="795E899C"/>
    <w:rsid w:val="79CA4CB0"/>
    <w:rsid w:val="79E6E86F"/>
    <w:rsid w:val="79FDE482"/>
    <w:rsid w:val="7A1E8394"/>
    <w:rsid w:val="7A4C7A0E"/>
    <w:rsid w:val="7A82F59C"/>
    <w:rsid w:val="7A8975BB"/>
    <w:rsid w:val="7AF5C4E3"/>
    <w:rsid w:val="7BACC5D2"/>
    <w:rsid w:val="7BB06B0A"/>
    <w:rsid w:val="7C29FAEC"/>
    <w:rsid w:val="7C369E0B"/>
    <w:rsid w:val="7CB601E4"/>
    <w:rsid w:val="7D0E4A79"/>
    <w:rsid w:val="7D43BAD2"/>
    <w:rsid w:val="7D5FC6D3"/>
    <w:rsid w:val="7DF35391"/>
    <w:rsid w:val="7E5C49DD"/>
    <w:rsid w:val="7E8C6CA7"/>
    <w:rsid w:val="7F035C27"/>
    <w:rsid w:val="7F1C9597"/>
    <w:rsid w:val="7F287CE2"/>
    <w:rsid w:val="7F71B930"/>
    <w:rsid w:val="7F94DD50"/>
    <w:rsid w:val="7FB8BE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BD934C"/>
  <w15:docId w15:val="{F260802C-0A56-4EC4-BFA9-439CE0CD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Ttulo1">
    <w:name w:val="heading 1"/>
    <w:basedOn w:val="Normal"/>
    <w:uiPriority w:val="1"/>
    <w:qFormat/>
    <w:rsid w:val="00AE34D6"/>
    <w:pPr>
      <w:numPr>
        <w:numId w:val="20"/>
      </w:numPr>
      <w:spacing w:line="360" w:lineRule="auto"/>
      <w:outlineLvl w:val="0"/>
    </w:pPr>
    <w:rPr>
      <w:b/>
      <w:bCs/>
      <w:caps/>
      <w:sz w:val="24"/>
      <w:szCs w:val="32"/>
    </w:rPr>
  </w:style>
  <w:style w:type="paragraph" w:styleId="Ttulo2">
    <w:name w:val="heading 2"/>
    <w:basedOn w:val="Normal"/>
    <w:uiPriority w:val="1"/>
    <w:qFormat/>
    <w:rsid w:val="008E1AAA"/>
    <w:pPr>
      <w:numPr>
        <w:ilvl w:val="1"/>
        <w:numId w:val="20"/>
      </w:numPr>
      <w:spacing w:line="360" w:lineRule="auto"/>
      <w:outlineLvl w:val="1"/>
    </w:pPr>
    <w:rPr>
      <w:bCs/>
      <w:caps/>
      <w:sz w:val="24"/>
      <w:szCs w:val="24"/>
    </w:rPr>
  </w:style>
  <w:style w:type="paragraph" w:styleId="Ttulo3">
    <w:name w:val="heading 3"/>
    <w:basedOn w:val="Normal"/>
    <w:next w:val="Normal"/>
    <w:link w:val="Ttulo3Char"/>
    <w:uiPriority w:val="9"/>
    <w:semiHidden/>
    <w:unhideWhenUsed/>
    <w:qFormat/>
    <w:rsid w:val="00067C35"/>
    <w:pPr>
      <w:keepNext/>
      <w:keepLines/>
      <w:numPr>
        <w:ilvl w:val="2"/>
        <w:numId w:val="20"/>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67C35"/>
    <w:pPr>
      <w:keepNext/>
      <w:keepLines/>
      <w:numPr>
        <w:ilvl w:val="3"/>
        <w:numId w:val="20"/>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067C35"/>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67C35"/>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67C35"/>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67C35"/>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67C35"/>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BD568A"/>
    <w:pPr>
      <w:spacing w:line="360" w:lineRule="auto"/>
      <w:ind w:firstLine="567"/>
      <w:jc w:val="both"/>
    </w:pPr>
    <w:rPr>
      <w:sz w:val="24"/>
      <w:szCs w:val="24"/>
    </w:rPr>
  </w:style>
  <w:style w:type="paragraph" w:styleId="PargrafodaLista">
    <w:name w:val="List Paragraph"/>
    <w:basedOn w:val="Normal"/>
    <w:uiPriority w:val="1"/>
    <w:qFormat/>
    <w:rsid w:val="00542AD1"/>
    <w:pPr>
      <w:spacing w:line="360" w:lineRule="auto"/>
      <w:ind w:left="952" w:hanging="357"/>
    </w:pPr>
  </w:style>
  <w:style w:type="paragraph" w:customStyle="1" w:styleId="TableParagraph">
    <w:name w:val="Table Paragraph"/>
    <w:basedOn w:val="Normal"/>
    <w:uiPriority w:val="1"/>
    <w:qFormat/>
    <w:pPr>
      <w:spacing w:before="138"/>
      <w:ind w:left="100"/>
    </w:pPr>
  </w:style>
  <w:style w:type="paragraph" w:styleId="Cabealho">
    <w:name w:val="header"/>
    <w:basedOn w:val="Normal"/>
    <w:link w:val="CabealhoChar"/>
    <w:uiPriority w:val="99"/>
    <w:unhideWhenUsed/>
    <w:rsid w:val="00932B8E"/>
    <w:pPr>
      <w:tabs>
        <w:tab w:val="center" w:pos="4252"/>
        <w:tab w:val="right" w:pos="8504"/>
      </w:tabs>
    </w:pPr>
  </w:style>
  <w:style w:type="character" w:customStyle="1" w:styleId="CabealhoChar">
    <w:name w:val="Cabeçalho Char"/>
    <w:basedOn w:val="Fontepargpadro"/>
    <w:link w:val="Cabealho"/>
    <w:uiPriority w:val="99"/>
    <w:rsid w:val="00932B8E"/>
    <w:rPr>
      <w:rFonts w:ascii="Times New Roman" w:eastAsia="Times New Roman" w:hAnsi="Times New Roman" w:cs="Times New Roman"/>
      <w:lang w:bidi="en-US"/>
    </w:rPr>
  </w:style>
  <w:style w:type="paragraph" w:styleId="Rodap">
    <w:name w:val="footer"/>
    <w:basedOn w:val="Normal"/>
    <w:link w:val="RodapChar"/>
    <w:uiPriority w:val="99"/>
    <w:unhideWhenUsed/>
    <w:rsid w:val="00932B8E"/>
    <w:pPr>
      <w:tabs>
        <w:tab w:val="center" w:pos="4252"/>
        <w:tab w:val="right" w:pos="8504"/>
      </w:tabs>
    </w:pPr>
  </w:style>
  <w:style w:type="character" w:customStyle="1" w:styleId="RodapChar">
    <w:name w:val="Rodapé Char"/>
    <w:basedOn w:val="Fontepargpadro"/>
    <w:link w:val="Rodap"/>
    <w:uiPriority w:val="99"/>
    <w:rsid w:val="00932B8E"/>
    <w:rPr>
      <w:rFonts w:ascii="Times New Roman" w:eastAsia="Times New Roman" w:hAnsi="Times New Roman" w:cs="Times New Roman"/>
      <w:lang w:bidi="en-US"/>
    </w:rPr>
  </w:style>
  <w:style w:type="character" w:customStyle="1" w:styleId="Ttulo3Char">
    <w:name w:val="Título 3 Char"/>
    <w:basedOn w:val="Fontepargpadro"/>
    <w:link w:val="Ttulo3"/>
    <w:uiPriority w:val="9"/>
    <w:semiHidden/>
    <w:rsid w:val="00067C35"/>
    <w:rPr>
      <w:rFonts w:asciiTheme="majorHAnsi" w:eastAsiaTheme="majorEastAsia" w:hAnsiTheme="majorHAnsi" w:cstheme="majorBidi"/>
      <w:color w:val="243F60" w:themeColor="accent1" w:themeShade="7F"/>
      <w:sz w:val="24"/>
      <w:szCs w:val="24"/>
      <w:lang w:bidi="en-US"/>
    </w:rPr>
  </w:style>
  <w:style w:type="character" w:customStyle="1" w:styleId="Ttulo4Char">
    <w:name w:val="Título 4 Char"/>
    <w:basedOn w:val="Fontepargpadro"/>
    <w:link w:val="Ttulo4"/>
    <w:uiPriority w:val="9"/>
    <w:semiHidden/>
    <w:rsid w:val="00067C35"/>
    <w:rPr>
      <w:rFonts w:asciiTheme="majorHAnsi" w:eastAsiaTheme="majorEastAsia" w:hAnsiTheme="majorHAnsi" w:cstheme="majorBidi"/>
      <w:i/>
      <w:iCs/>
      <w:color w:val="365F91" w:themeColor="accent1" w:themeShade="BF"/>
      <w:lang w:bidi="en-US"/>
    </w:rPr>
  </w:style>
  <w:style w:type="character" w:customStyle="1" w:styleId="Ttulo5Char">
    <w:name w:val="Título 5 Char"/>
    <w:basedOn w:val="Fontepargpadro"/>
    <w:link w:val="Ttulo5"/>
    <w:uiPriority w:val="9"/>
    <w:semiHidden/>
    <w:rsid w:val="00067C35"/>
    <w:rPr>
      <w:rFonts w:asciiTheme="majorHAnsi" w:eastAsiaTheme="majorEastAsia" w:hAnsiTheme="majorHAnsi" w:cstheme="majorBidi"/>
      <w:color w:val="365F91" w:themeColor="accent1" w:themeShade="BF"/>
      <w:lang w:bidi="en-US"/>
    </w:rPr>
  </w:style>
  <w:style w:type="character" w:customStyle="1" w:styleId="Ttulo6Char">
    <w:name w:val="Título 6 Char"/>
    <w:basedOn w:val="Fontepargpadro"/>
    <w:link w:val="Ttulo6"/>
    <w:uiPriority w:val="9"/>
    <w:semiHidden/>
    <w:rsid w:val="00067C35"/>
    <w:rPr>
      <w:rFonts w:asciiTheme="majorHAnsi" w:eastAsiaTheme="majorEastAsia" w:hAnsiTheme="majorHAnsi" w:cstheme="majorBidi"/>
      <w:color w:val="243F60" w:themeColor="accent1" w:themeShade="7F"/>
      <w:lang w:bidi="en-US"/>
    </w:rPr>
  </w:style>
  <w:style w:type="character" w:customStyle="1" w:styleId="Ttulo7Char">
    <w:name w:val="Título 7 Char"/>
    <w:basedOn w:val="Fontepargpadro"/>
    <w:link w:val="Ttulo7"/>
    <w:uiPriority w:val="9"/>
    <w:semiHidden/>
    <w:rsid w:val="00067C35"/>
    <w:rPr>
      <w:rFonts w:asciiTheme="majorHAnsi" w:eastAsiaTheme="majorEastAsia" w:hAnsiTheme="majorHAnsi" w:cstheme="majorBidi"/>
      <w:i/>
      <w:iCs/>
      <w:color w:val="243F60" w:themeColor="accent1" w:themeShade="7F"/>
      <w:lang w:bidi="en-US"/>
    </w:rPr>
  </w:style>
  <w:style w:type="character" w:customStyle="1" w:styleId="Ttulo8Char">
    <w:name w:val="Título 8 Char"/>
    <w:basedOn w:val="Fontepargpadro"/>
    <w:link w:val="Ttulo8"/>
    <w:uiPriority w:val="9"/>
    <w:semiHidden/>
    <w:rsid w:val="00067C35"/>
    <w:rPr>
      <w:rFonts w:asciiTheme="majorHAnsi" w:eastAsiaTheme="majorEastAsia" w:hAnsiTheme="majorHAnsi" w:cstheme="majorBidi"/>
      <w:color w:val="272727" w:themeColor="text1" w:themeTint="D8"/>
      <w:sz w:val="21"/>
      <w:szCs w:val="21"/>
      <w:lang w:bidi="en-US"/>
    </w:rPr>
  </w:style>
  <w:style w:type="character" w:customStyle="1" w:styleId="Ttulo9Char">
    <w:name w:val="Título 9 Char"/>
    <w:basedOn w:val="Fontepargpadro"/>
    <w:link w:val="Ttulo9"/>
    <w:uiPriority w:val="9"/>
    <w:semiHidden/>
    <w:rsid w:val="00067C35"/>
    <w:rPr>
      <w:rFonts w:asciiTheme="majorHAnsi" w:eastAsiaTheme="majorEastAsia" w:hAnsiTheme="majorHAnsi" w:cstheme="majorBidi"/>
      <w:i/>
      <w:iCs/>
      <w:color w:val="272727" w:themeColor="text1" w:themeTint="D8"/>
      <w:sz w:val="21"/>
      <w:szCs w:val="21"/>
      <w:lang w:bidi="en-US"/>
    </w:rPr>
  </w:style>
  <w:style w:type="table" w:styleId="Tabelacomgrade">
    <w:name w:val="Table Grid"/>
    <w:basedOn w:val="Tabelanormal"/>
    <w:uiPriority w:val="39"/>
    <w:rsid w:val="00221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55737"/>
    <w:pPr>
      <w:keepNext/>
      <w:jc w:val="center"/>
    </w:pPr>
    <w:rPr>
      <w:iCs/>
      <w:sz w:val="24"/>
      <w:szCs w:val="18"/>
    </w:rPr>
  </w:style>
  <w:style w:type="character" w:customStyle="1" w:styleId="CorpodetextoChar">
    <w:name w:val="Corpo de texto Char"/>
    <w:basedOn w:val="Fontepargpadro"/>
    <w:link w:val="Corpodetexto"/>
    <w:uiPriority w:val="1"/>
    <w:rsid w:val="00AE34D6"/>
    <w:rPr>
      <w:rFonts w:ascii="Times New Roman" w:eastAsia="Times New Roman" w:hAnsi="Times New Roman" w:cs="Times New Roman"/>
      <w:sz w:val="24"/>
      <w:szCs w:val="24"/>
      <w:lang w:bidi="en-US"/>
    </w:rPr>
  </w:style>
  <w:style w:type="paragraph" w:styleId="Textodebalo">
    <w:name w:val="Balloon Text"/>
    <w:basedOn w:val="Normal"/>
    <w:link w:val="TextodebaloChar"/>
    <w:uiPriority w:val="99"/>
    <w:semiHidden/>
    <w:unhideWhenUsed/>
    <w:rsid w:val="004F268A"/>
    <w:rPr>
      <w:rFonts w:ascii="Segoe UI" w:hAnsi="Segoe UI" w:cs="Segoe UI"/>
      <w:sz w:val="18"/>
      <w:szCs w:val="18"/>
    </w:rPr>
  </w:style>
  <w:style w:type="character" w:customStyle="1" w:styleId="TextodebaloChar">
    <w:name w:val="Texto de balão Char"/>
    <w:basedOn w:val="Fontepargpadro"/>
    <w:link w:val="Textodebalo"/>
    <w:uiPriority w:val="99"/>
    <w:semiHidden/>
    <w:rsid w:val="004F268A"/>
    <w:rPr>
      <w:rFonts w:ascii="Segoe UI" w:eastAsia="Times New Roman" w:hAnsi="Segoe UI" w:cs="Segoe UI"/>
      <w:sz w:val="18"/>
      <w:szCs w:val="18"/>
      <w:lang w:bidi="en-US"/>
    </w:rPr>
  </w:style>
  <w:style w:type="character" w:styleId="Refdecomentrio">
    <w:name w:val="annotation reference"/>
    <w:basedOn w:val="Fontepargpadro"/>
    <w:uiPriority w:val="99"/>
    <w:semiHidden/>
    <w:unhideWhenUsed/>
    <w:rsid w:val="004F268A"/>
    <w:rPr>
      <w:sz w:val="16"/>
      <w:szCs w:val="16"/>
    </w:rPr>
  </w:style>
  <w:style w:type="paragraph" w:styleId="Textodecomentrio">
    <w:name w:val="annotation text"/>
    <w:basedOn w:val="Normal"/>
    <w:link w:val="TextodecomentrioChar"/>
    <w:uiPriority w:val="99"/>
    <w:semiHidden/>
    <w:unhideWhenUsed/>
    <w:rsid w:val="004F268A"/>
    <w:rPr>
      <w:sz w:val="20"/>
      <w:szCs w:val="20"/>
    </w:rPr>
  </w:style>
  <w:style w:type="character" w:customStyle="1" w:styleId="TextodecomentrioChar">
    <w:name w:val="Texto de comentário Char"/>
    <w:basedOn w:val="Fontepargpadro"/>
    <w:link w:val="Textodecomentrio"/>
    <w:uiPriority w:val="99"/>
    <w:semiHidden/>
    <w:rsid w:val="004F268A"/>
    <w:rPr>
      <w:rFonts w:ascii="Times New Roman" w:eastAsia="Times New Roman" w:hAnsi="Times New Roman" w:cs="Times New Roman"/>
      <w:sz w:val="20"/>
      <w:szCs w:val="20"/>
      <w:lang w:bidi="en-US"/>
    </w:rPr>
  </w:style>
  <w:style w:type="paragraph" w:styleId="Assuntodocomentrio">
    <w:name w:val="annotation subject"/>
    <w:basedOn w:val="Textodecomentrio"/>
    <w:next w:val="Textodecomentrio"/>
    <w:link w:val="AssuntodocomentrioChar"/>
    <w:uiPriority w:val="99"/>
    <w:semiHidden/>
    <w:unhideWhenUsed/>
    <w:rsid w:val="004F268A"/>
    <w:rPr>
      <w:b/>
      <w:bCs/>
    </w:rPr>
  </w:style>
  <w:style w:type="character" w:customStyle="1" w:styleId="AssuntodocomentrioChar">
    <w:name w:val="Assunto do comentário Char"/>
    <w:basedOn w:val="TextodecomentrioChar"/>
    <w:link w:val="Assuntodocomentrio"/>
    <w:uiPriority w:val="99"/>
    <w:semiHidden/>
    <w:rsid w:val="004F268A"/>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d4ec443-1d68-4769-b800-0c34a927f8b0">
      <UserInfo>
        <DisplayName>Amanda Caroline Klug</DisplayName>
        <AccountId>82</AccountId>
        <AccountType/>
      </UserInfo>
      <UserInfo>
        <DisplayName>Bianca Kreidlow Dos Santos</DisplayName>
        <AccountId>83</AccountId>
        <AccountType/>
      </UserInfo>
      <UserInfo>
        <DisplayName>Kathlen Maiara Gaulke Bonin</DisplayName>
        <AccountId>84</AccountId>
        <AccountType/>
      </UserInfo>
      <UserInfo>
        <DisplayName>Larissa Mayara Hafemann</DisplayName>
        <AccountId>85</AccountId>
        <AccountType/>
      </UserInfo>
      <UserInfo>
        <DisplayName>Sarah Maria Samulewski</DisplayName>
        <AccountId>86</AccountId>
        <AccountType/>
      </UserInfo>
      <UserInfo>
        <DisplayName>Sabrina de Mello</DisplayName>
        <AccountId>56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432C403F30CB941A44083349725AC34" ma:contentTypeVersion="8" ma:contentTypeDescription="Crie um novo documento." ma:contentTypeScope="" ma:versionID="786819fe487df4bb00f53d1e52a94ddf">
  <xsd:schema xmlns:xsd="http://www.w3.org/2001/XMLSchema" xmlns:xs="http://www.w3.org/2001/XMLSchema" xmlns:p="http://schemas.microsoft.com/office/2006/metadata/properties" xmlns:ns2="ba0cd3fd-a869-4368-9055-e3e28d85b3b7" xmlns:ns3="fd4ec443-1d68-4769-b800-0c34a927f8b0" targetNamespace="http://schemas.microsoft.com/office/2006/metadata/properties" ma:root="true" ma:fieldsID="9b97c563016f8373d4a9bbd3df4f17cd" ns2:_="" ns3:_="">
    <xsd:import namespace="ba0cd3fd-a869-4368-9055-e3e28d85b3b7"/>
    <xsd:import namespace="fd4ec443-1d68-4769-b800-0c34a927f8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d3fd-a869-4368-9055-e3e28d85b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ec443-1d68-4769-b800-0c34a927f8b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F676-B5B8-4227-8C45-DFBEA4A0D971}">
  <ds:schemaRefs>
    <ds:schemaRef ds:uri="http://www.w3.org/XML/1998/namespace"/>
    <ds:schemaRef ds:uri="http://schemas.microsoft.com/office/2006/documentManagement/types"/>
    <ds:schemaRef ds:uri="ba0cd3fd-a869-4368-9055-e3e28d85b3b7"/>
    <ds:schemaRef ds:uri="http://schemas.microsoft.com/office/2006/metadata/properties"/>
    <ds:schemaRef ds:uri="http://purl.org/dc/terms/"/>
    <ds:schemaRef ds:uri="fd4ec443-1d68-4769-b800-0c34a927f8b0"/>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3D51162-7E39-4030-A179-1EB2E3B65FF6}">
  <ds:schemaRefs>
    <ds:schemaRef ds:uri="http://schemas.microsoft.com/office/2006/metadata/contentType"/>
    <ds:schemaRef ds:uri="http://schemas.microsoft.com/office/2006/metadata/properties/metaAttributes"/>
    <ds:schemaRef ds:uri="http://www.w3.org/2000/xmlns/"/>
    <ds:schemaRef ds:uri="http://www.w3.org/2001/XMLSchema"/>
    <ds:schemaRef ds:uri="ba0cd3fd-a869-4368-9055-e3e28d85b3b7"/>
    <ds:schemaRef ds:uri="fd4ec443-1d68-4769-b800-0c34a927f8b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594BFD-66E4-41BB-91B0-C1DAC7C6B9B1}">
  <ds:schemaRefs>
    <ds:schemaRef ds:uri="http://schemas.microsoft.com/sharepoint/v3/contenttype/forms"/>
  </ds:schemaRefs>
</ds:datastoreItem>
</file>

<file path=customXml/itemProps4.xml><?xml version="1.0" encoding="utf-8"?>
<ds:datastoreItem xmlns:ds="http://schemas.openxmlformats.org/officeDocument/2006/customXml" ds:itemID="{D8241EF3-8CF7-4AB2-9DAF-DA04D789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3965</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Capobianco Lopes</dc:creator>
  <cp:lastModifiedBy>Mauricio Capobianco Lopes</cp:lastModifiedBy>
  <cp:revision>592</cp:revision>
  <dcterms:created xsi:type="dcterms:W3CDTF">2018-09-04T13:57:00Z</dcterms:created>
  <dcterms:modified xsi:type="dcterms:W3CDTF">2018-12-17T13:33:00Z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2018-04-11T00:00:00Z</vt:filetime>
  </property>
  <property fmtid="{D5CDD505-2E9C-101B-9397-08002B2CF9AE}" pid="5" name="ContentTypeId">
    <vt:lpwstr>0x010100F432C403F30CB941A44083349725AC34</vt:lpwstr>
  </property>
</Properties>
</file>